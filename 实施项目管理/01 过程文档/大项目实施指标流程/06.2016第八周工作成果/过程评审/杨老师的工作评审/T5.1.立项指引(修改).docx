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32" w:rsidRPr="008161F6" w:rsidRDefault="00C6302B" w:rsidP="00247532">
      <w:pPr>
        <w:pStyle w:val="1"/>
        <w:rPr>
          <w:rFonts w:ascii="微软雅黑" w:eastAsia="微软雅黑" w:hAnsi="微软雅黑"/>
          <w:color w:val="auto"/>
          <w:sz w:val="36"/>
          <w:szCs w:val="36"/>
        </w:rPr>
      </w:pPr>
      <w:bookmarkStart w:id="0" w:name="_Toc415840976"/>
      <w:bookmarkStart w:id="1" w:name="_Toc415841275"/>
      <w:bookmarkStart w:id="2" w:name="_Toc415843059"/>
      <w:bookmarkStart w:id="3" w:name="_Toc416248375"/>
      <w:bookmarkStart w:id="4" w:name="_Toc416248626"/>
      <w:bookmarkStart w:id="5" w:name="_Toc430723803"/>
      <w:r>
        <w:rPr>
          <w:rFonts w:ascii="微软雅黑" w:eastAsia="微软雅黑" w:hAnsi="微软雅黑" w:hint="eastAsia"/>
          <w:color w:val="auto"/>
          <w:sz w:val="36"/>
          <w:szCs w:val="36"/>
        </w:rPr>
        <w:t>`</w:t>
      </w:r>
      <w:r w:rsidR="00247532" w:rsidRPr="008161F6">
        <w:rPr>
          <w:rFonts w:ascii="微软雅黑" w:eastAsia="微软雅黑" w:hAnsi="微软雅黑" w:hint="eastAsia"/>
          <w:color w:val="auto"/>
          <w:sz w:val="36"/>
          <w:szCs w:val="36"/>
        </w:rPr>
        <w:t>1：实施规划</w:t>
      </w:r>
      <w:bookmarkEnd w:id="0"/>
      <w:bookmarkEnd w:id="1"/>
      <w:bookmarkEnd w:id="2"/>
      <w:bookmarkEnd w:id="3"/>
      <w:bookmarkEnd w:id="4"/>
      <w:bookmarkEnd w:id="5"/>
    </w:p>
    <w:p w:rsidR="00247532" w:rsidRDefault="00247532" w:rsidP="00247532">
      <w:pPr>
        <w:pStyle w:val="2"/>
        <w:numPr>
          <w:ilvl w:val="1"/>
          <w:numId w:val="5"/>
        </w:numPr>
        <w:rPr>
          <w:rFonts w:ascii="微软雅黑" w:eastAsia="微软雅黑" w:hAnsi="微软雅黑"/>
          <w:color w:val="auto"/>
          <w:sz w:val="28"/>
          <w:szCs w:val="28"/>
        </w:rPr>
      </w:pPr>
      <w:r w:rsidRPr="005F54E1">
        <w:rPr>
          <w:rFonts w:ascii="微软雅黑" w:eastAsia="微软雅黑" w:hAnsi="微软雅黑" w:hint="eastAsia"/>
          <w:color w:val="auto"/>
          <w:sz w:val="28"/>
          <w:szCs w:val="28"/>
        </w:rPr>
        <w:t>实施项目立项</w:t>
      </w:r>
      <w:r>
        <w:rPr>
          <w:rFonts w:ascii="微软雅黑" w:eastAsia="微软雅黑" w:hAnsi="微软雅黑" w:hint="eastAsia"/>
          <w:color w:val="auto"/>
          <w:sz w:val="28"/>
          <w:szCs w:val="28"/>
        </w:rPr>
        <w:t>指引</w:t>
      </w:r>
    </w:p>
    <w:p w:rsidR="00247532" w:rsidRPr="00C25987" w:rsidRDefault="00247532" w:rsidP="00247532">
      <w:pPr>
        <w:pStyle w:val="3"/>
        <w:rPr>
          <w:rFonts w:ascii="微软雅黑" w:hAnsi="微软雅黑"/>
          <w:sz w:val="30"/>
          <w:szCs w:val="30"/>
        </w:rPr>
      </w:pPr>
      <w:r w:rsidRPr="00C25987">
        <w:rPr>
          <w:rFonts w:ascii="微软雅黑" w:hAnsi="微软雅黑" w:hint="eastAsia"/>
          <w:sz w:val="30"/>
          <w:szCs w:val="30"/>
        </w:rPr>
        <w:t xml:space="preserve">1.1.1 </w:t>
      </w:r>
      <w:r w:rsidRPr="00C25987">
        <w:rPr>
          <w:rFonts w:ascii="微软雅黑" w:hAnsi="微软雅黑" w:hint="eastAsia"/>
          <w:sz w:val="30"/>
          <w:szCs w:val="30"/>
        </w:rPr>
        <w:t>流程图</w:t>
      </w:r>
    </w:p>
    <w:p w:rsidR="00247532" w:rsidRDefault="00247532" w:rsidP="00247532">
      <w:r>
        <w:object w:dxaOrig="27185" w:dyaOrig="19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5pt;height:331.5pt" o:ole="">
            <v:imagedata r:id="rId8" o:title=""/>
          </v:shape>
          <o:OLEObject Type="Embed" ProgID="Visio.Drawing.11" ShapeID="_x0000_i1025" DrawAspect="Content" ObjectID="_1527909097" r:id="rId9"/>
        </w:object>
      </w:r>
    </w:p>
    <w:p w:rsidR="00247532"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 xml:space="preserve">2 </w:t>
      </w:r>
      <w:r w:rsidRPr="00783858">
        <w:rPr>
          <w:rFonts w:ascii="微软雅黑" w:hAnsi="微软雅黑" w:hint="eastAsia"/>
          <w:sz w:val="30"/>
          <w:szCs w:val="30"/>
        </w:rPr>
        <w:t>任务描述</w:t>
      </w:r>
    </w:p>
    <w:p w:rsidR="00247532" w:rsidRPr="00B66DFD" w:rsidRDefault="0027402D" w:rsidP="00247532">
      <w:pPr>
        <w:spacing w:after="0" w:line="360" w:lineRule="auto"/>
        <w:rPr>
          <w:rFonts w:ascii="微软雅黑" w:eastAsia="微软雅黑" w:hAnsi="微软雅黑"/>
          <w:sz w:val="21"/>
          <w:szCs w:val="21"/>
        </w:rPr>
      </w:pPr>
      <w:r>
        <w:rPr>
          <w:rFonts w:ascii="微软雅黑" w:eastAsia="微软雅黑" w:hAnsi="微软雅黑" w:hint="eastAsia"/>
          <w:sz w:val="21"/>
          <w:szCs w:val="21"/>
        </w:rPr>
        <w:t>1.</w:t>
      </w:r>
      <w:del w:id="6" w:author="david" w:date="2016-06-20T05:51:00Z">
        <w:r w:rsidR="00247532" w:rsidRPr="00B66DFD" w:rsidDel="00563839">
          <w:rPr>
            <w:rFonts w:ascii="微软雅黑" w:eastAsia="微软雅黑" w:hAnsi="微软雅黑" w:hint="eastAsia"/>
            <w:sz w:val="21"/>
            <w:szCs w:val="21"/>
          </w:rPr>
          <w:delText>销售经理</w:delText>
        </w:r>
      </w:del>
      <w:ins w:id="7" w:author="david" w:date="2016-06-20T05:51:00Z">
        <w:r w:rsidR="00563839">
          <w:rPr>
            <w:rFonts w:ascii="微软雅黑" w:eastAsia="微软雅黑" w:hAnsi="微软雅黑" w:hint="eastAsia"/>
            <w:sz w:val="21"/>
            <w:szCs w:val="21"/>
          </w:rPr>
          <w:t>销售代表</w:t>
        </w:r>
      </w:ins>
      <w:r w:rsidR="00247532" w:rsidRPr="00B66DFD">
        <w:rPr>
          <w:rFonts w:ascii="微软雅黑" w:eastAsia="微软雅黑" w:hAnsi="微软雅黑" w:hint="eastAsia"/>
          <w:sz w:val="21"/>
          <w:szCs w:val="21"/>
        </w:rPr>
        <w:t>根据项目类型通过费用控制系统提交《销售立项申请单》；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2.</w:t>
      </w:r>
      <w:r w:rsidRPr="00B66DFD">
        <w:rPr>
          <w:rFonts w:ascii="微软雅黑" w:eastAsia="微软雅黑" w:hAnsi="微软雅黑" w:cs="宋体" w:hint="eastAsia"/>
          <w:sz w:val="21"/>
          <w:szCs w:val="21"/>
        </w:rPr>
        <w:t>销管中心业绩管理专员审批</w:t>
      </w:r>
      <w:r w:rsidRPr="00B66DFD">
        <w:rPr>
          <w:rFonts w:ascii="微软雅黑" w:eastAsia="微软雅黑" w:hAnsi="微软雅黑" w:hint="eastAsia"/>
          <w:sz w:val="21"/>
          <w:szCs w:val="21"/>
        </w:rPr>
        <w:t>《销售立项申请单》</w:t>
      </w:r>
      <w:r w:rsidRPr="00B66DFD">
        <w:rPr>
          <w:rFonts w:ascii="微软雅黑" w:eastAsia="微软雅黑" w:hAnsi="微软雅黑" w:cs="宋体" w:hint="eastAsia"/>
          <w:sz w:val="21"/>
          <w:szCs w:val="21"/>
        </w:rPr>
        <w:t>；</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3.财务管理专员完成相应信息登记与审批，并进行项目信息的系统维护工作；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4.营运中心项目专员审批《</w:t>
      </w:r>
      <w:r w:rsidRPr="00B66DFD">
        <w:rPr>
          <w:rFonts w:ascii="微软雅黑" w:eastAsia="微软雅黑" w:hAnsi="微软雅黑" w:hint="eastAsia"/>
          <w:sz w:val="21"/>
          <w:szCs w:val="21"/>
        </w:rPr>
        <w:t>销售立项申请单》</w:t>
      </w:r>
      <w:r w:rsidRPr="00B66DFD">
        <w:rPr>
          <w:rFonts w:ascii="微软雅黑" w:eastAsia="微软雅黑" w:hAnsi="微软雅黑" w:cs="宋体" w:hint="eastAsia"/>
          <w:sz w:val="21"/>
          <w:szCs w:val="21"/>
        </w:rPr>
        <w:t>；</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lastRenderedPageBreak/>
        <w:t>5.营运中心项目专员根据项目类型提交《实施项目立项通知单》；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6.实施群总负责人指定实施项目经理，产品统筹代表指定研发经理对项目进行评估（可选）；</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7.确认项目立项，实施项目经理组建项目团队，着手准备实施工作。</w:t>
      </w:r>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3</w:t>
      </w:r>
      <w:r w:rsidRPr="00783858">
        <w:rPr>
          <w:rFonts w:ascii="微软雅黑" w:hAnsi="微软雅黑" w:hint="eastAsia"/>
          <w:sz w:val="30"/>
          <w:szCs w:val="30"/>
        </w:rPr>
        <w:t>工作策略</w:t>
      </w:r>
    </w:p>
    <w:p w:rsidR="00247532" w:rsidRPr="00B66DFD" w:rsidRDefault="00247532" w:rsidP="00247532">
      <w:pPr>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 xml:space="preserve">1. </w:t>
      </w:r>
      <w:del w:id="8" w:author="david" w:date="2016-06-20T05:51:00Z">
        <w:r w:rsidRPr="00B66DFD" w:rsidDel="00563839">
          <w:rPr>
            <w:rFonts w:ascii="微软雅黑" w:eastAsia="微软雅黑" w:hAnsi="微软雅黑" w:hint="eastAsia"/>
            <w:sz w:val="21"/>
            <w:szCs w:val="21"/>
          </w:rPr>
          <w:delText>销售经理</w:delText>
        </w:r>
      </w:del>
      <w:ins w:id="9"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根据项目类型进行判定：</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A.直采及其它类型的项目：非我司承接的，由</w:t>
      </w:r>
      <w:del w:id="10" w:author="david" w:date="2016-06-20T05:51:00Z">
        <w:r w:rsidRPr="00B66DFD" w:rsidDel="00563839">
          <w:rPr>
            <w:rFonts w:ascii="微软雅黑" w:eastAsia="微软雅黑" w:hAnsi="微软雅黑" w:hint="eastAsia"/>
            <w:sz w:val="21"/>
            <w:szCs w:val="21"/>
          </w:rPr>
          <w:delText>销售经理</w:delText>
        </w:r>
      </w:del>
      <w:ins w:id="11"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判断是否继续跟进；由我司承接的，在销售合同签订后</w:t>
      </w:r>
      <w:r w:rsidRPr="00B66DFD">
        <w:rPr>
          <w:rFonts w:ascii="微软雅黑" w:eastAsia="微软雅黑" w:hAnsi="微软雅黑"/>
          <w:sz w:val="21"/>
          <w:szCs w:val="21"/>
        </w:rPr>
        <w:t>2</w:t>
      </w:r>
      <w:r w:rsidRPr="00B66DFD">
        <w:rPr>
          <w:rFonts w:ascii="微软雅黑" w:eastAsia="微软雅黑" w:hAnsi="微软雅黑" w:hint="eastAsia"/>
          <w:sz w:val="21"/>
          <w:szCs w:val="21"/>
        </w:rPr>
        <w:t>个工作日内，由</w:t>
      </w:r>
      <w:del w:id="12" w:author="david" w:date="2016-06-20T05:51:00Z">
        <w:r w:rsidRPr="00B66DFD" w:rsidDel="00563839">
          <w:rPr>
            <w:rFonts w:ascii="微软雅黑" w:eastAsia="微软雅黑" w:hAnsi="微软雅黑" w:hint="eastAsia"/>
            <w:sz w:val="21"/>
            <w:szCs w:val="21"/>
          </w:rPr>
          <w:delText>销售经理</w:delText>
        </w:r>
      </w:del>
      <w:ins w:id="13"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通过费用控制系统提交《销售立项申请单》。</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B.招投标类型的项目：未中标的项目，由</w:t>
      </w:r>
      <w:del w:id="14" w:author="david" w:date="2016-06-20T05:51:00Z">
        <w:r w:rsidRPr="00B66DFD" w:rsidDel="00563839">
          <w:rPr>
            <w:rFonts w:ascii="微软雅黑" w:eastAsia="微软雅黑" w:hAnsi="微软雅黑" w:hint="eastAsia"/>
            <w:sz w:val="21"/>
            <w:szCs w:val="21"/>
          </w:rPr>
          <w:delText>销售经理</w:delText>
        </w:r>
      </w:del>
      <w:ins w:id="15"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判断是否继续跟进；中标的项目，项目中标公示后</w:t>
      </w:r>
      <w:r w:rsidRPr="00B66DFD">
        <w:rPr>
          <w:rFonts w:ascii="微软雅黑" w:eastAsia="微软雅黑" w:hAnsi="微软雅黑"/>
          <w:sz w:val="21"/>
          <w:szCs w:val="21"/>
        </w:rPr>
        <w:t xml:space="preserve">2 </w:t>
      </w:r>
      <w:r w:rsidRPr="00B66DFD">
        <w:rPr>
          <w:rFonts w:ascii="微软雅黑" w:eastAsia="微软雅黑" w:hAnsi="微软雅黑" w:hint="eastAsia"/>
          <w:sz w:val="21"/>
          <w:szCs w:val="21"/>
        </w:rPr>
        <w:t>日内，由</w:t>
      </w:r>
      <w:del w:id="16" w:author="david" w:date="2016-06-20T05:51:00Z">
        <w:r w:rsidRPr="00B66DFD" w:rsidDel="00563839">
          <w:rPr>
            <w:rFonts w:ascii="微软雅黑" w:eastAsia="微软雅黑" w:hAnsi="微软雅黑" w:hint="eastAsia"/>
            <w:sz w:val="21"/>
            <w:szCs w:val="21"/>
          </w:rPr>
          <w:delText>销售经理</w:delText>
        </w:r>
      </w:del>
      <w:ins w:id="17"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通过费用控制系统提交《销售立项申请单》。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2.</w:t>
      </w:r>
      <w:r w:rsidRPr="00B66DFD">
        <w:rPr>
          <w:rFonts w:ascii="微软雅黑" w:eastAsia="微软雅黑" w:hAnsi="微软雅黑" w:cs="宋体" w:hint="eastAsia"/>
          <w:sz w:val="21"/>
          <w:szCs w:val="21"/>
        </w:rPr>
        <w:t>销管中心收到《销售立项申请单》，由业绩管理专员对项目编号、是否具备实施条件等信息进行核实与登记，并完善需要由销管进行补充的项目信息。</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3.财务管理专员于当天内完成相应信息登记与审批，并将申请立项项目进行项目信息的系统维护工作。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4.营运中心项目专员根据项目类型进行判定：</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cs="宋体" w:hint="eastAsia"/>
          <w:sz w:val="21"/>
          <w:szCs w:val="21"/>
        </w:rPr>
        <w:t>A．直采及其它类型的项目：项目专员通过系统查看《销售合同评审》流程是否通过，同时审核单据是否齐全，若评审流程通过且单据齐全则于当天通过</w:t>
      </w:r>
      <w:r w:rsidRPr="00B66DFD">
        <w:rPr>
          <w:rFonts w:ascii="微软雅黑" w:eastAsia="微软雅黑" w:hAnsi="微软雅黑" w:hint="eastAsia"/>
          <w:sz w:val="21"/>
          <w:szCs w:val="21"/>
        </w:rPr>
        <w:t>费用控制系统提交《项目实施立项通知单》；若单据不齐全则需进行再判断，对于需要提前实施的项目，</w:t>
      </w:r>
      <w:del w:id="18" w:author="david" w:date="2016-06-20T05:51:00Z">
        <w:r w:rsidRPr="00B66DFD" w:rsidDel="00563839">
          <w:rPr>
            <w:rFonts w:ascii="微软雅黑" w:eastAsia="微软雅黑" w:hAnsi="微软雅黑" w:hint="eastAsia"/>
            <w:sz w:val="21"/>
            <w:szCs w:val="21"/>
          </w:rPr>
          <w:delText>销售经理</w:delText>
        </w:r>
      </w:del>
      <w:ins w:id="19"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填写项目《销售立项申请单》后，必须以邮件的形式发起提前实施审批，通过产管会和营管会主席审批同意后，并将此邮件转发至项目统筹部，作为项目实施立项的必备</w:t>
      </w:r>
      <w:r w:rsidRPr="00B66DFD">
        <w:rPr>
          <w:rFonts w:ascii="微软雅黑" w:eastAsia="微软雅黑" w:hAnsi="微软雅黑" w:hint="eastAsia"/>
          <w:sz w:val="21"/>
          <w:szCs w:val="21"/>
        </w:rPr>
        <w:lastRenderedPageBreak/>
        <w:t>条件；对于不需要提前实施的项目，由</w:t>
      </w:r>
      <w:ins w:id="20" w:author="david" w:date="2016-06-20T05:53:00Z">
        <w:r w:rsidR="00563839">
          <w:rPr>
            <w:rFonts w:ascii="微软雅黑" w:eastAsia="微软雅黑" w:hAnsi="微软雅黑" w:hint="eastAsia"/>
            <w:sz w:val="21"/>
            <w:szCs w:val="21"/>
          </w:rPr>
          <w:t>销售代表</w:t>
        </w:r>
      </w:ins>
      <w:del w:id="21" w:author="david" w:date="2016-06-20T05:52:00Z">
        <w:r w:rsidRPr="00B66DFD" w:rsidDel="00563839">
          <w:rPr>
            <w:rFonts w:ascii="微软雅黑" w:eastAsia="微软雅黑" w:hAnsi="微软雅黑" w:hint="eastAsia"/>
            <w:sz w:val="21"/>
            <w:szCs w:val="21"/>
          </w:rPr>
          <w:delText>项目经理</w:delText>
        </w:r>
      </w:del>
      <w:r w:rsidRPr="00B66DFD">
        <w:rPr>
          <w:rFonts w:ascii="微软雅黑" w:eastAsia="微软雅黑" w:hAnsi="微软雅黑" w:hint="eastAsia"/>
          <w:sz w:val="21"/>
          <w:szCs w:val="21"/>
        </w:rPr>
        <w:t>继续收集单据。</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B．招投标类型的项目：由项目专员于</w:t>
      </w:r>
      <w:r w:rsidRPr="00B66DFD">
        <w:rPr>
          <w:rFonts w:ascii="微软雅黑" w:eastAsia="微软雅黑" w:hAnsi="微软雅黑" w:cs="宋体" w:hint="eastAsia"/>
          <w:sz w:val="21"/>
          <w:szCs w:val="21"/>
        </w:rPr>
        <w:t>当天</w:t>
      </w:r>
      <w:r w:rsidRPr="00B66DFD">
        <w:rPr>
          <w:rFonts w:ascii="微软雅黑" w:eastAsia="微软雅黑" w:hAnsi="微软雅黑" w:hint="eastAsia"/>
          <w:sz w:val="21"/>
          <w:szCs w:val="21"/>
        </w:rPr>
        <w:t>直接通过费用控制系统提交《项目实施立项通知单》；</w:t>
      </w:r>
    </w:p>
    <w:p w:rsidR="00247532" w:rsidRDefault="00247532" w:rsidP="00247532">
      <w:pPr>
        <w:widowControl w:val="0"/>
        <w:autoSpaceDE w:val="0"/>
        <w:autoSpaceDN w:val="0"/>
        <w:adjustRightInd w:val="0"/>
        <w:spacing w:after="0" w:line="360" w:lineRule="auto"/>
        <w:rPr>
          <w:ins w:id="22" w:author="david" w:date="2016-06-20T06:13:00Z"/>
          <w:rFonts w:ascii="微软雅黑" w:eastAsia="微软雅黑" w:hAnsi="微软雅黑" w:cs="宋体"/>
          <w:sz w:val="21"/>
          <w:szCs w:val="21"/>
        </w:rPr>
      </w:pPr>
      <w:r w:rsidRPr="00B66DFD">
        <w:rPr>
          <w:rFonts w:ascii="微软雅黑" w:eastAsia="微软雅黑" w:hAnsi="微软雅黑" w:cs="宋体" w:hint="eastAsia"/>
          <w:sz w:val="21"/>
          <w:szCs w:val="21"/>
        </w:rPr>
        <w:t>5. 项目专员提交《项目实施立项通知单》后，同时流转至实施群总负责人和产品统筹代表，由实施群总负责人通过费用控制系统指派实施项目经理，产品统筹代表指派研发经理</w:t>
      </w:r>
      <w:del w:id="23" w:author="david" w:date="2016-06-20T05:57:00Z">
        <w:r w:rsidRPr="00B66DFD" w:rsidDel="00563839">
          <w:rPr>
            <w:rFonts w:ascii="微软雅黑" w:eastAsia="微软雅黑" w:hAnsi="微软雅黑" w:cs="宋体" w:hint="eastAsia"/>
            <w:sz w:val="21"/>
            <w:szCs w:val="21"/>
          </w:rPr>
          <w:delText>对项目进行评估（可选）</w:delText>
        </w:r>
      </w:del>
      <w:r w:rsidRPr="00B66DFD">
        <w:rPr>
          <w:rFonts w:ascii="微软雅黑" w:eastAsia="微软雅黑" w:hAnsi="微软雅黑" w:cs="宋体" w:hint="eastAsia"/>
          <w:sz w:val="21"/>
          <w:szCs w:val="21"/>
        </w:rPr>
        <w:t>，确定</w:t>
      </w:r>
      <w:ins w:id="24" w:author="david" w:date="2016-06-20T05:58:00Z">
        <w:r w:rsidR="00441A04">
          <w:rPr>
            <w:rFonts w:ascii="微软雅黑" w:eastAsia="微软雅黑" w:hAnsi="微软雅黑" w:cs="宋体" w:hint="eastAsia"/>
            <w:sz w:val="21"/>
            <w:szCs w:val="21"/>
          </w:rPr>
          <w:t>实施</w:t>
        </w:r>
      </w:ins>
      <w:r w:rsidRPr="00B66DFD">
        <w:rPr>
          <w:rFonts w:ascii="微软雅黑" w:eastAsia="微软雅黑" w:hAnsi="微软雅黑" w:cs="宋体" w:hint="eastAsia"/>
          <w:sz w:val="21"/>
          <w:szCs w:val="21"/>
        </w:rPr>
        <w:t>项目经理和</w:t>
      </w:r>
      <w:del w:id="25" w:author="david" w:date="2016-06-20T05:58:00Z">
        <w:r w:rsidRPr="00B66DFD" w:rsidDel="00441A04">
          <w:rPr>
            <w:rFonts w:ascii="微软雅黑" w:eastAsia="微软雅黑" w:hAnsi="微软雅黑" w:cs="宋体" w:hint="eastAsia"/>
            <w:sz w:val="21"/>
            <w:szCs w:val="21"/>
          </w:rPr>
          <w:delText>项目实施评估结果</w:delText>
        </w:r>
      </w:del>
      <w:ins w:id="26" w:author="david" w:date="2016-06-20T05:58:00Z">
        <w:r w:rsidR="00441A04">
          <w:rPr>
            <w:rFonts w:ascii="微软雅黑" w:eastAsia="微软雅黑" w:hAnsi="微软雅黑" w:cs="宋体" w:hint="eastAsia"/>
            <w:sz w:val="21"/>
            <w:szCs w:val="21"/>
          </w:rPr>
          <w:t>研发经理</w:t>
        </w:r>
      </w:ins>
      <w:r w:rsidRPr="00B66DFD">
        <w:rPr>
          <w:rFonts w:ascii="微软雅黑" w:eastAsia="微软雅黑" w:hAnsi="微软雅黑" w:cs="宋体" w:hint="eastAsia"/>
          <w:sz w:val="21"/>
          <w:szCs w:val="21"/>
        </w:rPr>
        <w:t>后，</w:t>
      </w:r>
      <w:ins w:id="27" w:author="david" w:date="2016-06-20T05:58:00Z">
        <w:r w:rsidR="00441A04">
          <w:rPr>
            <w:rFonts w:ascii="微软雅黑" w:eastAsia="微软雅黑" w:hAnsi="微软雅黑" w:cs="宋体" w:hint="eastAsia"/>
            <w:sz w:val="21"/>
            <w:szCs w:val="21"/>
          </w:rPr>
          <w:t>通知单</w:t>
        </w:r>
      </w:ins>
      <w:r w:rsidRPr="00B66DFD">
        <w:rPr>
          <w:rFonts w:ascii="微软雅黑" w:eastAsia="微软雅黑" w:hAnsi="微软雅黑" w:cs="宋体" w:hint="eastAsia"/>
          <w:sz w:val="21"/>
          <w:szCs w:val="21"/>
        </w:rPr>
        <w:t>最终流转至</w:t>
      </w:r>
      <w:ins w:id="28" w:author="david" w:date="2016-06-20T05:57:00Z">
        <w:r w:rsidR="00563839">
          <w:rPr>
            <w:rFonts w:ascii="微软雅黑" w:eastAsia="微软雅黑" w:hAnsi="微软雅黑" w:cs="宋体" w:hint="eastAsia"/>
            <w:sz w:val="21"/>
            <w:szCs w:val="21"/>
          </w:rPr>
          <w:t>实施</w:t>
        </w:r>
      </w:ins>
      <w:r w:rsidRPr="00B66DFD">
        <w:rPr>
          <w:rFonts w:ascii="微软雅黑" w:eastAsia="微软雅黑" w:hAnsi="微软雅黑" w:cs="宋体" w:hint="eastAsia"/>
          <w:sz w:val="21"/>
          <w:szCs w:val="21"/>
        </w:rPr>
        <w:t>项目经理；</w:t>
      </w:r>
    </w:p>
    <w:p w:rsidR="00A42AE5" w:rsidRPr="00AA301B" w:rsidRDefault="00A42AE5" w:rsidP="00A42AE5">
      <w:pPr>
        <w:spacing w:before="120" w:after="120"/>
        <w:ind w:left="1134" w:hanging="454"/>
        <w:rPr>
          <w:ins w:id="29" w:author="david" w:date="2016-06-20T06:14:00Z"/>
          <w:rFonts w:ascii="宋体" w:hAnsi="宋体" w:cs="宋体"/>
          <w:szCs w:val="21"/>
        </w:rPr>
      </w:pPr>
      <w:ins w:id="30" w:author="david" w:date="2016-06-20T06:15:00Z">
        <w:r>
          <w:rPr>
            <w:rFonts w:ascii="宋体" w:hAnsi="宋体" w:cs="宋体" w:hint="eastAsia"/>
            <w:szCs w:val="21"/>
          </w:rPr>
          <w:t>1)</w:t>
        </w:r>
        <w:r>
          <w:rPr>
            <w:rFonts w:ascii="宋体" w:hAnsi="宋体" w:cs="宋体"/>
            <w:szCs w:val="21"/>
          </w:rPr>
          <w:t>实施</w:t>
        </w:r>
      </w:ins>
      <w:ins w:id="31" w:author="david" w:date="2016-06-20T06:14:00Z">
        <w:r w:rsidRPr="00AA301B">
          <w:rPr>
            <w:rFonts w:ascii="宋体" w:hAnsi="宋体" w:cs="宋体"/>
            <w:szCs w:val="21"/>
          </w:rPr>
          <w:t>项目经理必须具备较强的项目计划、组织、管理、控制的能力，同时候选人员必须符合公司内部的相关规定；</w:t>
        </w:r>
      </w:ins>
    </w:p>
    <w:p w:rsidR="00A42AE5" w:rsidRPr="00AA301B" w:rsidRDefault="00A42AE5" w:rsidP="00A42AE5">
      <w:pPr>
        <w:spacing w:before="120" w:after="120"/>
        <w:ind w:left="1134" w:hanging="454"/>
        <w:rPr>
          <w:ins w:id="32" w:author="david" w:date="2016-06-20T06:14:00Z"/>
          <w:rFonts w:ascii="宋体" w:hAnsi="宋体" w:cs="宋体"/>
          <w:szCs w:val="21"/>
        </w:rPr>
      </w:pPr>
      <w:ins w:id="33" w:author="david" w:date="2016-06-20T06:14:00Z">
        <w:r>
          <w:rPr>
            <w:rFonts w:ascii="宋体" w:hAnsi="宋体" w:cs="宋体"/>
            <w:szCs w:val="21"/>
          </w:rPr>
          <w:t>2)项目经理必须是接受过公司的项目管理、</w:t>
        </w:r>
        <w:r w:rsidRPr="00AA301B">
          <w:rPr>
            <w:rFonts w:ascii="宋体" w:hAnsi="宋体" w:cs="宋体"/>
            <w:szCs w:val="21"/>
          </w:rPr>
          <w:t>实施方法论培训并考核通过的人员，具有项目经理的认证资格；</w:t>
        </w:r>
      </w:ins>
    </w:p>
    <w:p w:rsidR="00000000" w:rsidRDefault="00A42AE5">
      <w:pPr>
        <w:pStyle w:val="a3"/>
        <w:spacing w:before="120" w:after="120"/>
        <w:ind w:left="1134" w:hanging="454"/>
        <w:rPr>
          <w:rFonts w:ascii="宋体" w:eastAsia="微软雅黑" w:hAnsi="宋体" w:cs="宋体"/>
          <w:sz w:val="21"/>
          <w:szCs w:val="21"/>
          <w:rPrChange w:id="34" w:author="david" w:date="2016-06-20T06:17:00Z">
            <w:rPr/>
          </w:rPrChange>
        </w:rPr>
        <w:pPrChange w:id="35" w:author="david" w:date="2016-06-20T06:17:00Z">
          <w:pPr>
            <w:widowControl w:val="0"/>
            <w:autoSpaceDE w:val="0"/>
            <w:autoSpaceDN w:val="0"/>
            <w:adjustRightInd w:val="0"/>
            <w:spacing w:after="0" w:line="360" w:lineRule="auto"/>
          </w:pPr>
        </w:pPrChange>
      </w:pPr>
      <w:ins w:id="36" w:author="david" w:date="2016-06-20T06:14:00Z">
        <w:r>
          <w:rPr>
            <w:rFonts w:ascii="宋体" w:hAnsi="宋体" w:cs="宋体"/>
            <w:szCs w:val="21"/>
          </w:rPr>
          <w:t>3)</w:t>
        </w:r>
      </w:ins>
      <w:ins w:id="37" w:author="david" w:date="2016-06-20T06:16:00Z">
        <w:r>
          <w:rPr>
            <w:rFonts w:ascii="宋体" w:hAnsi="宋体" w:cs="宋体" w:hint="eastAsia"/>
            <w:szCs w:val="21"/>
          </w:rPr>
          <w:t>实施</w:t>
        </w:r>
      </w:ins>
      <w:ins w:id="38" w:author="david" w:date="2016-06-20T06:14:00Z">
        <w:r w:rsidRPr="00AA301B">
          <w:rPr>
            <w:rFonts w:ascii="宋体" w:hAnsi="宋体" w:cs="宋体"/>
            <w:szCs w:val="21"/>
          </w:rPr>
          <w:t>项目经理必须与</w:t>
        </w:r>
      </w:ins>
      <w:ins w:id="39" w:author="david" w:date="2016-06-20T06:16:00Z">
        <w:r>
          <w:rPr>
            <w:rFonts w:ascii="宋体" w:hAnsi="宋体" w:cs="宋体" w:hint="eastAsia"/>
            <w:szCs w:val="21"/>
          </w:rPr>
          <w:t>校</w:t>
        </w:r>
      </w:ins>
      <w:ins w:id="40" w:author="david" w:date="2016-06-20T06:14:00Z">
        <w:r w:rsidRPr="00AA301B">
          <w:rPr>
            <w:rFonts w:ascii="宋体" w:hAnsi="宋体" w:cs="宋体"/>
            <w:szCs w:val="21"/>
          </w:rPr>
          <w:t>方项目负责人进行充分沟通，取得对方高层的信任和认可。</w:t>
        </w:r>
      </w:ins>
    </w:p>
    <w:p w:rsidR="00563839" w:rsidRDefault="00247532" w:rsidP="00247532">
      <w:pPr>
        <w:widowControl w:val="0"/>
        <w:autoSpaceDE w:val="0"/>
        <w:autoSpaceDN w:val="0"/>
        <w:adjustRightInd w:val="0"/>
        <w:spacing w:after="0" w:line="360" w:lineRule="auto"/>
        <w:rPr>
          <w:ins w:id="41" w:author="david" w:date="2016-06-20T05:55:00Z"/>
          <w:rFonts w:ascii="微软雅黑" w:eastAsia="微软雅黑" w:hAnsi="微软雅黑" w:cs="宋体"/>
          <w:sz w:val="21"/>
          <w:szCs w:val="21"/>
        </w:rPr>
      </w:pPr>
      <w:r w:rsidRPr="00B66DFD">
        <w:rPr>
          <w:rFonts w:ascii="微软雅黑" w:eastAsia="微软雅黑" w:hAnsi="微软雅黑" w:cs="宋体" w:hint="eastAsia"/>
          <w:sz w:val="21"/>
          <w:szCs w:val="21"/>
        </w:rPr>
        <w:t>6.</w:t>
      </w:r>
      <w:ins w:id="42" w:author="david" w:date="2016-06-20T05:57:00Z">
        <w:r w:rsidR="00563839">
          <w:rPr>
            <w:rFonts w:ascii="微软雅黑" w:eastAsia="微软雅黑" w:hAnsi="微软雅黑" w:cs="宋体" w:hint="eastAsia"/>
            <w:sz w:val="21"/>
            <w:szCs w:val="21"/>
          </w:rPr>
          <w:t>实施</w:t>
        </w:r>
      </w:ins>
      <w:r w:rsidRPr="00B66DFD">
        <w:rPr>
          <w:rFonts w:ascii="微软雅黑" w:eastAsia="微软雅黑" w:hAnsi="微软雅黑" w:cs="宋体" w:hint="eastAsia"/>
          <w:sz w:val="21"/>
          <w:szCs w:val="21"/>
        </w:rPr>
        <w:t>项目经理收到《项目实施立项通知单》后，确认项目立项，即完成项目立项</w:t>
      </w:r>
      <w:ins w:id="43" w:author="david" w:date="2016-06-20T05:55:00Z">
        <w:r w:rsidR="00563839">
          <w:rPr>
            <w:rFonts w:ascii="微软雅黑" w:eastAsia="微软雅黑" w:hAnsi="微软雅黑" w:cs="宋体" w:hint="eastAsia"/>
            <w:sz w:val="21"/>
            <w:szCs w:val="21"/>
          </w:rPr>
          <w:t>工作；</w:t>
        </w:r>
      </w:ins>
      <w:del w:id="44" w:author="david" w:date="2016-06-20T05:55:00Z">
        <w:r w:rsidRPr="00B66DFD" w:rsidDel="00563839">
          <w:rPr>
            <w:rFonts w:ascii="微软雅黑" w:eastAsia="微软雅黑" w:hAnsi="微软雅黑" w:cs="宋体" w:hint="eastAsia"/>
            <w:sz w:val="21"/>
            <w:szCs w:val="21"/>
          </w:rPr>
          <w:delText>，</w:delText>
        </w:r>
      </w:del>
    </w:p>
    <w:p w:rsidR="00247532" w:rsidRDefault="00247532" w:rsidP="00247532">
      <w:pPr>
        <w:widowControl w:val="0"/>
        <w:autoSpaceDE w:val="0"/>
        <w:autoSpaceDN w:val="0"/>
        <w:adjustRightInd w:val="0"/>
        <w:spacing w:after="0" w:line="360" w:lineRule="auto"/>
        <w:rPr>
          <w:ins w:id="45" w:author="david" w:date="2016-06-20T06:17:00Z"/>
          <w:rFonts w:ascii="微软雅黑" w:eastAsia="微软雅黑" w:hAnsi="微软雅黑" w:cs="宋体"/>
          <w:sz w:val="21"/>
          <w:szCs w:val="21"/>
        </w:rPr>
      </w:pPr>
      <w:r w:rsidRPr="00B66DFD">
        <w:rPr>
          <w:rFonts w:ascii="微软雅黑" w:eastAsia="微软雅黑" w:hAnsi="微软雅黑" w:cs="宋体" w:hint="eastAsia"/>
          <w:sz w:val="21"/>
          <w:szCs w:val="21"/>
        </w:rPr>
        <w:t>7.</w:t>
      </w:r>
      <w:ins w:id="46" w:author="david" w:date="2016-06-20T05:57:00Z">
        <w:r w:rsidR="00563839">
          <w:rPr>
            <w:rFonts w:ascii="微软雅黑" w:eastAsia="微软雅黑" w:hAnsi="微软雅黑" w:cs="宋体" w:hint="eastAsia"/>
            <w:sz w:val="21"/>
            <w:szCs w:val="21"/>
          </w:rPr>
          <w:t>实施</w:t>
        </w:r>
      </w:ins>
      <w:r w:rsidRPr="00B66DFD">
        <w:rPr>
          <w:rFonts w:ascii="微软雅黑" w:eastAsia="微软雅黑" w:hAnsi="微软雅黑" w:cs="宋体" w:hint="eastAsia"/>
          <w:sz w:val="21"/>
          <w:szCs w:val="21"/>
        </w:rPr>
        <w:t>项目经理最终需将《项目实施立项通知单》回归到项目统筹部，由项目统筹部输出项目经理任命书，此时</w:t>
      </w:r>
      <w:ins w:id="47" w:author="david" w:date="2016-06-20T05:55:00Z">
        <w:r w:rsidR="00563839">
          <w:rPr>
            <w:rFonts w:ascii="微软雅黑" w:eastAsia="微软雅黑" w:hAnsi="微软雅黑" w:cs="宋体" w:hint="eastAsia"/>
            <w:sz w:val="21"/>
            <w:szCs w:val="21"/>
          </w:rPr>
          <w:t>实施项目经理</w:t>
        </w:r>
      </w:ins>
      <w:r w:rsidRPr="00B66DFD">
        <w:rPr>
          <w:rFonts w:ascii="微软雅黑" w:eastAsia="微软雅黑" w:hAnsi="微软雅黑" w:cs="宋体" w:hint="eastAsia"/>
          <w:sz w:val="21"/>
          <w:szCs w:val="21"/>
        </w:rPr>
        <w:t>即可组建项目团队，着手准备实施工作。</w:t>
      </w:r>
    </w:p>
    <w:p w:rsidR="000748B5" w:rsidRPr="00AA301B" w:rsidRDefault="000748B5" w:rsidP="000748B5">
      <w:pPr>
        <w:spacing w:before="120" w:after="120"/>
        <w:ind w:left="1134" w:hanging="454"/>
        <w:rPr>
          <w:ins w:id="48" w:author="david" w:date="2016-06-20T06:18:00Z"/>
          <w:rFonts w:ascii="宋体" w:hAnsi="宋体" w:cs="宋体"/>
          <w:szCs w:val="21"/>
        </w:rPr>
      </w:pPr>
      <w:ins w:id="49" w:author="david" w:date="2016-06-20T06:18:00Z">
        <w:r>
          <w:rPr>
            <w:rFonts w:ascii="宋体" w:hAnsi="宋体" w:cs="宋体"/>
            <w:szCs w:val="21"/>
          </w:rPr>
          <w:t>1)</w:t>
        </w:r>
        <w:r w:rsidRPr="00AA301B">
          <w:rPr>
            <w:rFonts w:ascii="宋体" w:hAnsi="宋体" w:cs="宋体"/>
            <w:szCs w:val="21"/>
          </w:rPr>
          <w:t>根据项目规模组建项目小组，选拔不同的</w:t>
        </w:r>
      </w:ins>
      <w:ins w:id="50" w:author="david" w:date="2016-06-20T06:25:00Z">
        <w:r w:rsidR="00C66BC6">
          <w:rPr>
            <w:rFonts w:ascii="宋体" w:hAnsi="宋体" w:cs="宋体"/>
            <w:szCs w:val="21"/>
          </w:rPr>
          <w:t>项目</w:t>
        </w:r>
      </w:ins>
      <w:ins w:id="51" w:author="david" w:date="2016-06-20T06:18:00Z">
        <w:r w:rsidRPr="00AA301B">
          <w:rPr>
            <w:rFonts w:ascii="宋体" w:hAnsi="宋体" w:cs="宋体"/>
            <w:szCs w:val="21"/>
          </w:rPr>
          <w:t>人员。</w:t>
        </w:r>
      </w:ins>
    </w:p>
    <w:p w:rsidR="000748B5" w:rsidRPr="00AA301B" w:rsidRDefault="000748B5" w:rsidP="000748B5">
      <w:pPr>
        <w:spacing w:before="120" w:after="120"/>
        <w:ind w:left="1134" w:hanging="454"/>
        <w:rPr>
          <w:ins w:id="52" w:author="david" w:date="2016-06-20T06:18:00Z"/>
          <w:rFonts w:ascii="宋体" w:hAnsi="宋体" w:cs="宋体"/>
          <w:szCs w:val="21"/>
        </w:rPr>
      </w:pPr>
      <w:ins w:id="53" w:author="david" w:date="2016-06-20T06:18:00Z">
        <w:r>
          <w:rPr>
            <w:rFonts w:ascii="宋体" w:hAnsi="宋体" w:cs="宋体"/>
            <w:szCs w:val="21"/>
          </w:rPr>
          <w:t>2)</w:t>
        </w:r>
        <w:r w:rsidRPr="00AA301B">
          <w:rPr>
            <w:rFonts w:ascii="宋体" w:hAnsi="宋体" w:cs="宋体"/>
            <w:szCs w:val="21"/>
          </w:rPr>
          <w:t>人员</w:t>
        </w:r>
        <w:r>
          <w:rPr>
            <w:rFonts w:ascii="宋体" w:hAnsi="宋体" w:cs="宋体"/>
            <w:szCs w:val="21"/>
          </w:rPr>
          <w:t>在选拔时要充分考虑人员的业务背景、实施经验等多方因素，保证</w:t>
        </w:r>
        <w:r w:rsidRPr="00AA301B">
          <w:rPr>
            <w:rFonts w:ascii="宋体" w:hAnsi="宋体" w:cs="宋体"/>
            <w:szCs w:val="21"/>
          </w:rPr>
          <w:t>项目组具有很强的项目实施能力。</w:t>
        </w:r>
      </w:ins>
    </w:p>
    <w:p w:rsidR="000748B5" w:rsidRPr="00AA301B" w:rsidRDefault="000748B5" w:rsidP="000748B5">
      <w:pPr>
        <w:spacing w:before="120" w:after="120"/>
        <w:ind w:left="1134" w:hanging="454"/>
        <w:rPr>
          <w:ins w:id="54" w:author="david" w:date="2016-06-20T06:18:00Z"/>
          <w:rFonts w:ascii="宋体" w:hAnsi="宋体" w:cs="宋体"/>
          <w:szCs w:val="21"/>
        </w:rPr>
      </w:pPr>
      <w:ins w:id="55" w:author="david" w:date="2016-06-20T06:18:00Z">
        <w:r>
          <w:rPr>
            <w:rFonts w:ascii="宋体" w:hAnsi="宋体" w:cs="宋体"/>
            <w:szCs w:val="21"/>
          </w:rPr>
          <w:t>3)</w:t>
        </w:r>
        <w:r w:rsidRPr="00AA301B">
          <w:rPr>
            <w:rFonts w:ascii="宋体" w:hAnsi="宋体" w:cs="宋体"/>
            <w:szCs w:val="21"/>
          </w:rPr>
          <w:t>项目小组人员必须熟悉实施的产品，</w:t>
        </w:r>
      </w:ins>
      <w:ins w:id="56" w:author="david" w:date="2016-06-20T06:20:00Z">
        <w:r>
          <w:rPr>
            <w:rFonts w:ascii="宋体" w:hAnsi="宋体" w:cs="宋体" w:hint="eastAsia"/>
            <w:szCs w:val="21"/>
          </w:rPr>
          <w:t>实施</w:t>
        </w:r>
        <w:r>
          <w:rPr>
            <w:rFonts w:ascii="宋体" w:hAnsi="宋体" w:cs="宋体"/>
            <w:szCs w:val="21"/>
          </w:rPr>
          <w:t>方</w:t>
        </w:r>
      </w:ins>
      <w:ins w:id="57" w:author="david" w:date="2016-06-20T06:18:00Z">
        <w:r w:rsidRPr="00AA301B">
          <w:rPr>
            <w:rFonts w:ascii="宋体" w:hAnsi="宋体" w:cs="宋体"/>
            <w:szCs w:val="21"/>
          </w:rPr>
          <w:t>法论等相关的专业知识，只有符合条件的人员才可以成为项目组成员之一，切忌把不合适的人员安排到项目中。</w:t>
        </w:r>
      </w:ins>
    </w:p>
    <w:p w:rsidR="000748B5" w:rsidRPr="00AA301B" w:rsidRDefault="000748B5" w:rsidP="000748B5">
      <w:pPr>
        <w:spacing w:before="120" w:after="120"/>
        <w:ind w:left="1134" w:hanging="454"/>
        <w:rPr>
          <w:ins w:id="58" w:author="david" w:date="2016-06-20T06:18:00Z"/>
          <w:rFonts w:ascii="宋体" w:hAnsi="宋体" w:cs="宋体"/>
          <w:szCs w:val="21"/>
        </w:rPr>
      </w:pPr>
      <w:ins w:id="59" w:author="david" w:date="2016-06-20T06:18:00Z">
        <w:r>
          <w:rPr>
            <w:rFonts w:ascii="宋体" w:hAnsi="宋体" w:cs="宋体"/>
            <w:szCs w:val="21"/>
          </w:rPr>
          <w:t>4)</w:t>
        </w:r>
        <w:r w:rsidRPr="00AA301B">
          <w:rPr>
            <w:rFonts w:ascii="宋体" w:hAnsi="宋体" w:cs="宋体"/>
            <w:szCs w:val="21"/>
          </w:rPr>
          <w:t>项目实施</w:t>
        </w:r>
      </w:ins>
      <w:ins w:id="60" w:author="david" w:date="2016-06-20T06:20:00Z">
        <w:r>
          <w:rPr>
            <w:rFonts w:ascii="宋体" w:hAnsi="宋体" w:cs="宋体"/>
            <w:szCs w:val="21"/>
          </w:rPr>
          <w:t>的类型</w:t>
        </w:r>
      </w:ins>
      <w:ins w:id="61" w:author="david" w:date="2016-06-20T06:21:00Z">
        <w:r>
          <w:rPr>
            <w:rFonts w:ascii="宋体" w:hAnsi="宋体" w:cs="宋体"/>
            <w:szCs w:val="21"/>
          </w:rPr>
          <w:t>和</w:t>
        </w:r>
      </w:ins>
      <w:ins w:id="62" w:author="david" w:date="2016-06-20T06:18:00Z">
        <w:r w:rsidRPr="00AA301B">
          <w:rPr>
            <w:rFonts w:ascii="宋体" w:hAnsi="宋体" w:cs="宋体"/>
            <w:szCs w:val="21"/>
          </w:rPr>
          <w:t>方式不同，</w:t>
        </w:r>
      </w:ins>
      <w:ins w:id="63" w:author="david" w:date="2016-06-20T06:21:00Z">
        <w:r>
          <w:rPr>
            <w:rFonts w:ascii="宋体" w:hAnsi="宋体" w:cs="宋体"/>
            <w:szCs w:val="21"/>
          </w:rPr>
          <w:t>项目人员</w:t>
        </w:r>
      </w:ins>
      <w:ins w:id="64" w:author="david" w:date="2016-06-20T06:18:00Z">
        <w:r w:rsidRPr="00AA301B">
          <w:rPr>
            <w:rFonts w:ascii="宋体" w:hAnsi="宋体" w:cs="宋体"/>
            <w:szCs w:val="21"/>
          </w:rPr>
          <w:t>参加形式</w:t>
        </w:r>
      </w:ins>
      <w:ins w:id="65" w:author="david" w:date="2016-06-20T06:21:00Z">
        <w:r>
          <w:rPr>
            <w:rFonts w:ascii="宋体" w:hAnsi="宋体" w:cs="宋体"/>
            <w:szCs w:val="21"/>
          </w:rPr>
          <w:t>也</w:t>
        </w:r>
      </w:ins>
      <w:ins w:id="66" w:author="david" w:date="2016-06-20T06:18:00Z">
        <w:r w:rsidRPr="00AA301B">
          <w:rPr>
            <w:rFonts w:ascii="宋体" w:hAnsi="宋体" w:cs="宋体"/>
            <w:szCs w:val="21"/>
          </w:rPr>
          <w:t>要</w:t>
        </w:r>
        <w:r>
          <w:rPr>
            <w:rFonts w:ascii="宋体" w:hAnsi="宋体" w:cs="宋体"/>
            <w:szCs w:val="21"/>
          </w:rPr>
          <w:t>灵活调整。比如可以一人同时兼不同岗位，即不同的项目实施</w:t>
        </w:r>
      </w:ins>
      <w:ins w:id="67" w:author="david" w:date="2016-06-20T06:21:00Z">
        <w:r>
          <w:rPr>
            <w:rFonts w:ascii="宋体" w:hAnsi="宋体" w:cs="宋体"/>
            <w:szCs w:val="21"/>
          </w:rPr>
          <w:t>阶段</w:t>
        </w:r>
      </w:ins>
      <w:ins w:id="68" w:author="david" w:date="2016-06-20T06:18:00Z">
        <w:r>
          <w:rPr>
            <w:rFonts w:ascii="宋体" w:hAnsi="宋体" w:cs="宋体"/>
            <w:szCs w:val="21"/>
          </w:rPr>
          <w:t>，</w:t>
        </w:r>
        <w:r w:rsidRPr="00AA301B">
          <w:rPr>
            <w:rFonts w:ascii="宋体" w:hAnsi="宋体" w:cs="宋体"/>
            <w:szCs w:val="21"/>
          </w:rPr>
          <w:t>转变不同的角色。</w:t>
        </w:r>
      </w:ins>
    </w:p>
    <w:p w:rsidR="00000000" w:rsidRDefault="000748B5">
      <w:pPr>
        <w:spacing w:before="120" w:after="120"/>
        <w:ind w:left="1134" w:hanging="454"/>
        <w:rPr>
          <w:rFonts w:ascii="宋体" w:hAnsi="宋体" w:cs="宋体"/>
          <w:szCs w:val="21"/>
          <w:rPrChange w:id="69" w:author="david" w:date="2016-06-20T06:18:00Z">
            <w:rPr>
              <w:rFonts w:ascii="微软雅黑" w:eastAsia="微软雅黑" w:hAnsi="微软雅黑" w:cs="宋体"/>
              <w:sz w:val="21"/>
              <w:szCs w:val="21"/>
            </w:rPr>
          </w:rPrChange>
        </w:rPr>
        <w:pPrChange w:id="70" w:author="david" w:date="2016-06-20T06:18:00Z">
          <w:pPr>
            <w:widowControl w:val="0"/>
            <w:autoSpaceDE w:val="0"/>
            <w:autoSpaceDN w:val="0"/>
            <w:adjustRightInd w:val="0"/>
            <w:spacing w:after="0" w:line="360" w:lineRule="auto"/>
          </w:pPr>
        </w:pPrChange>
      </w:pPr>
      <w:ins w:id="71" w:author="david" w:date="2016-06-20T06:18:00Z">
        <w:r>
          <w:rPr>
            <w:rFonts w:ascii="宋体" w:hAnsi="宋体" w:cs="宋体"/>
            <w:szCs w:val="21"/>
          </w:rPr>
          <w:t>5)如果</w:t>
        </w:r>
      </w:ins>
      <w:ins w:id="72" w:author="david" w:date="2016-06-20T06:22:00Z">
        <w:r>
          <w:rPr>
            <w:rFonts w:ascii="宋体" w:hAnsi="宋体" w:cs="宋体"/>
            <w:szCs w:val="21"/>
          </w:rPr>
          <w:t>实施</w:t>
        </w:r>
      </w:ins>
      <w:ins w:id="73" w:author="david" w:date="2016-06-20T06:18:00Z">
        <w:r>
          <w:rPr>
            <w:rFonts w:ascii="宋体" w:hAnsi="宋体" w:cs="宋体"/>
            <w:szCs w:val="21"/>
          </w:rPr>
          <w:t>资源比较缺乏，应通过其它渠道（如：</w:t>
        </w:r>
      </w:ins>
      <w:ins w:id="74" w:author="david" w:date="2016-06-20T06:22:00Z">
        <w:r>
          <w:rPr>
            <w:rFonts w:ascii="宋体" w:hAnsi="宋体" w:cs="宋体"/>
            <w:szCs w:val="21"/>
          </w:rPr>
          <w:t>兄弟部门支援</w:t>
        </w:r>
        <w:r>
          <w:rPr>
            <w:rFonts w:ascii="宋体" w:hAnsi="宋体" w:cs="宋体" w:hint="eastAsia"/>
            <w:szCs w:val="21"/>
          </w:rPr>
          <w:t>、</w:t>
        </w:r>
      </w:ins>
      <w:ins w:id="75" w:author="david" w:date="2016-06-20T06:18:00Z">
        <w:r>
          <w:rPr>
            <w:rFonts w:ascii="宋体" w:hAnsi="宋体" w:cs="宋体"/>
            <w:szCs w:val="21"/>
          </w:rPr>
          <w:t>强化培训</w:t>
        </w:r>
      </w:ins>
      <w:ins w:id="76" w:author="david" w:date="2016-06-20T06:22:00Z">
        <w:r>
          <w:rPr>
            <w:rFonts w:ascii="宋体" w:hAnsi="宋体" w:cs="宋体" w:hint="eastAsia"/>
            <w:szCs w:val="21"/>
          </w:rPr>
          <w:t>）</w:t>
        </w:r>
      </w:ins>
      <w:ins w:id="77" w:author="david" w:date="2016-06-20T06:18:00Z">
        <w:r>
          <w:rPr>
            <w:rFonts w:ascii="宋体" w:hAnsi="宋体" w:cs="宋体"/>
            <w:szCs w:val="21"/>
          </w:rPr>
          <w:t>解决，切不可随便用一些新手来代替。项目中如果配备</w:t>
        </w:r>
        <w:r w:rsidRPr="00AA301B">
          <w:rPr>
            <w:rFonts w:ascii="宋体" w:hAnsi="宋体" w:cs="宋体"/>
            <w:szCs w:val="21"/>
          </w:rPr>
          <w:t>实习人员，应该有专人负责指导，逐步安排实习人员承担可以胜任的工作。</w:t>
        </w:r>
      </w:ins>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lastRenderedPageBreak/>
        <w:t>1.1.</w:t>
      </w:r>
      <w:r>
        <w:rPr>
          <w:rFonts w:ascii="微软雅黑" w:hAnsi="微软雅黑" w:hint="eastAsia"/>
          <w:sz w:val="30"/>
          <w:szCs w:val="30"/>
        </w:rPr>
        <w:t>4</w:t>
      </w:r>
      <w:r w:rsidRPr="00783858">
        <w:rPr>
          <w:rFonts w:ascii="微软雅黑" w:hAnsi="微软雅黑" w:hint="eastAsia"/>
          <w:sz w:val="30"/>
          <w:szCs w:val="30"/>
        </w:rPr>
        <w:t>角色与责任</w:t>
      </w:r>
    </w:p>
    <w:p w:rsidR="00247532" w:rsidRPr="00B66DFD" w:rsidRDefault="00247532" w:rsidP="00247532">
      <w:pPr>
        <w:spacing w:line="360" w:lineRule="auto"/>
        <w:rPr>
          <w:rFonts w:ascii="微软雅黑" w:eastAsia="微软雅黑" w:hAnsi="微软雅黑"/>
          <w:sz w:val="21"/>
          <w:szCs w:val="21"/>
        </w:rPr>
      </w:pPr>
      <w:del w:id="78" w:author="david" w:date="2016-06-20T05:51:00Z">
        <w:r w:rsidRPr="00B66DFD" w:rsidDel="00563839">
          <w:rPr>
            <w:rFonts w:ascii="微软雅黑" w:eastAsia="微软雅黑" w:hAnsi="微软雅黑" w:hint="eastAsia"/>
            <w:sz w:val="21"/>
            <w:szCs w:val="21"/>
          </w:rPr>
          <w:delText>销售经理</w:delText>
        </w:r>
      </w:del>
      <w:ins w:id="79"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1）负责通过费用控制系统提交项目立项申请；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2）对于需要提前实施的项目，通过邮件提交提前实施申请；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3）负责对未中标或未由我司承接的项目进行判定是否继续跟进；</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业绩管理专员：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1）负责核实信息是否准备确，重点为项目编号；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2）负责核实项目是否具备实施条件；</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财务管理专员：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财务部收到《销售立项申请单》后，于当日内完成相应信息登记与审批，并将申请立项项目进行项目信息的系统维护工作。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项目专员：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收到《销售立项申请单》后，对于招投标项目当天提交《项目实施立项通知单》，对于直采及其它类型的项目需检查单据是否齐全；</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输出《项目经理任命书》；</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产管会+营管会主席：</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负责审批</w:t>
      </w:r>
      <w:del w:id="80" w:author="david" w:date="2016-06-20T05:51:00Z">
        <w:r w:rsidRPr="00B66DFD" w:rsidDel="00563839">
          <w:rPr>
            <w:rFonts w:ascii="微软雅黑" w:eastAsia="微软雅黑" w:hAnsi="微软雅黑" w:hint="eastAsia"/>
            <w:sz w:val="21"/>
            <w:szCs w:val="21"/>
          </w:rPr>
          <w:delText>销售经理</w:delText>
        </w:r>
      </w:del>
      <w:ins w:id="81" w:author="david" w:date="2016-06-20T05:51:00Z">
        <w:r w:rsidR="00563839">
          <w:rPr>
            <w:rFonts w:ascii="微软雅黑" w:eastAsia="微软雅黑" w:hAnsi="微软雅黑" w:hint="eastAsia"/>
            <w:sz w:val="21"/>
            <w:szCs w:val="21"/>
          </w:rPr>
          <w:t>销售代表</w:t>
        </w:r>
      </w:ins>
      <w:r w:rsidRPr="00B66DFD">
        <w:rPr>
          <w:rFonts w:ascii="微软雅黑" w:eastAsia="微软雅黑" w:hAnsi="微软雅黑" w:hint="eastAsia"/>
          <w:sz w:val="21"/>
          <w:szCs w:val="21"/>
        </w:rPr>
        <w:t>邮件提交的项目提前实施申请；</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实施群负责人：</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lastRenderedPageBreak/>
        <w:t>实施群负责人收到《项目实施立项通知单》后</w:t>
      </w:r>
      <w:r w:rsidRPr="00B66DFD">
        <w:rPr>
          <w:rFonts w:ascii="微软雅黑" w:eastAsia="微软雅黑" w:hAnsi="微软雅黑"/>
          <w:sz w:val="21"/>
          <w:szCs w:val="21"/>
        </w:rPr>
        <w:t>1</w:t>
      </w:r>
      <w:r w:rsidRPr="00B66DFD">
        <w:rPr>
          <w:rFonts w:ascii="微软雅黑" w:eastAsia="微软雅黑" w:hAnsi="微软雅黑" w:hint="eastAsia"/>
          <w:sz w:val="21"/>
          <w:szCs w:val="21"/>
        </w:rPr>
        <w:t>个工作日内通过费用控制系统，负责指定实施项目经理。</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产品统筹代表：</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对有定制需求或涉及需要研发工作量的项目，由产品统筹代表作为产品的统一接口，负责指定研发经理进行项目评估；</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实施项目经理：</w:t>
      </w:r>
    </w:p>
    <w:p w:rsidR="00247532" w:rsidRPr="00B66DFD" w:rsidRDefault="00247532" w:rsidP="000C6B61">
      <w:pPr>
        <w:spacing w:line="360" w:lineRule="auto"/>
        <w:ind w:leftChars="373" w:left="821"/>
        <w:rPr>
          <w:rFonts w:ascii="微软雅黑" w:eastAsia="微软雅黑" w:hAnsi="微软雅黑"/>
          <w:sz w:val="21"/>
          <w:szCs w:val="21"/>
        </w:rPr>
      </w:pPr>
      <w:r w:rsidRPr="00B66DFD">
        <w:rPr>
          <w:rFonts w:ascii="微软雅黑" w:eastAsia="微软雅黑" w:hAnsi="微软雅黑" w:hint="eastAsia"/>
          <w:sz w:val="21"/>
          <w:szCs w:val="21"/>
        </w:rPr>
        <w:t>实施项目经理收到《项目实施立项通知单》和《项目经理任命书》后，负责组建项目实施团队，进入项目实施准备工作。</w:t>
      </w:r>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5</w:t>
      </w:r>
      <w:r w:rsidRPr="00783858">
        <w:rPr>
          <w:rFonts w:ascii="微软雅黑" w:hAnsi="微软雅黑" w:hint="eastAsia"/>
          <w:sz w:val="30"/>
          <w:szCs w:val="30"/>
        </w:rPr>
        <w:t>交付成果</w:t>
      </w:r>
    </w:p>
    <w:tbl>
      <w:tblPr>
        <w:tblW w:w="0" w:type="auto"/>
        <w:tblInd w:w="420" w:type="dxa"/>
        <w:tblCellMar>
          <w:left w:w="0" w:type="dxa"/>
          <w:right w:w="0" w:type="dxa"/>
        </w:tblCellMar>
        <w:tblLook w:val="0000"/>
      </w:tblPr>
      <w:tblGrid>
        <w:gridCol w:w="1285"/>
        <w:gridCol w:w="1255"/>
        <w:gridCol w:w="1684"/>
        <w:gridCol w:w="976"/>
        <w:gridCol w:w="1005"/>
        <w:gridCol w:w="1897"/>
      </w:tblGrid>
      <w:tr w:rsidR="00247532" w:rsidRPr="00B66DFD" w:rsidTr="004D7CF1">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文档名称</w:t>
            </w:r>
          </w:p>
        </w:tc>
        <w:tc>
          <w:tcPr>
            <w:tcW w:w="168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文档编号</w:t>
            </w:r>
          </w:p>
        </w:tc>
        <w:tc>
          <w:tcPr>
            <w:tcW w:w="97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模板工具</w:t>
            </w:r>
          </w:p>
        </w:tc>
      </w:tr>
      <w:tr w:rsidR="00247532" w:rsidRPr="00B66DFD" w:rsidTr="004D7CF1">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销售立项申请单</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销售立项申请单</w:t>
            </w:r>
          </w:p>
        </w:tc>
        <w:tc>
          <w:tcPr>
            <w:tcW w:w="168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p>
        </w:tc>
        <w:tc>
          <w:tcPr>
            <w:tcW w:w="9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销管业绩管理专员/财务管理专员/营运项目专员</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销售合同评审单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销售合同评审单</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项目实施立项通知单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项目实施立项通知单</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2" w:author="david" w:date="2016-06-20T06:10:00Z">
              <w:r w:rsidRPr="00B66DFD" w:rsidDel="001A082A">
                <w:rPr>
                  <w:rFonts w:ascii="微软雅黑" w:eastAsia="微软雅黑" w:hAnsi="微软雅黑" w:cs="宋体" w:hint="eastAsia"/>
                  <w:sz w:val="21"/>
                  <w:szCs w:val="21"/>
                </w:rPr>
                <w:lastRenderedPageBreak/>
                <w:delText>项目概算表</w:delText>
              </w:r>
            </w:del>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3" w:author="david" w:date="2016-06-20T06:10:00Z">
              <w:r w:rsidRPr="00B66DFD" w:rsidDel="001A082A">
                <w:rPr>
                  <w:rFonts w:ascii="微软雅黑" w:eastAsia="微软雅黑" w:hAnsi="微软雅黑" w:cs="宋体" w:hint="eastAsia"/>
                  <w:sz w:val="21"/>
                  <w:szCs w:val="21"/>
                </w:rPr>
                <w:delText>项目概算表</w:delText>
              </w:r>
            </w:del>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4" w:author="david" w:date="2016-06-20T06:10:00Z">
              <w:r w:rsidRPr="00B66DFD" w:rsidDel="001A082A">
                <w:rPr>
                  <w:rFonts w:ascii="微软雅黑" w:eastAsia="微软雅黑" w:hAnsi="微软雅黑" w:cs="宋体" w:hint="eastAsia"/>
                  <w:sz w:val="21"/>
                  <w:szCs w:val="21"/>
                </w:rPr>
                <w:delText>内</w:delText>
              </w:r>
            </w:del>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5" w:author="david" w:date="2016-06-20T06:10:00Z">
              <w:r w:rsidRPr="00B66DFD" w:rsidDel="001A082A">
                <w:rPr>
                  <w:rFonts w:ascii="微软雅黑" w:eastAsia="微软雅黑" w:hAnsi="微软雅黑" w:cs="宋体" w:hint="eastAsia"/>
                  <w:sz w:val="21"/>
                  <w:szCs w:val="21"/>
                </w:rPr>
                <w:delText>费用控制系统</w:delText>
              </w:r>
            </w:del>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6" w:author="david" w:date="2016-06-20T06:10:00Z">
              <w:r w:rsidRPr="00B66DFD" w:rsidDel="001A082A">
                <w:rPr>
                  <w:rFonts w:ascii="微软雅黑" w:eastAsia="微软雅黑" w:hAnsi="微软雅黑" w:cs="宋体" w:hint="eastAsia"/>
                  <w:sz w:val="21"/>
                  <w:szCs w:val="21"/>
                </w:rPr>
                <w:delText>采购申请单</w:delText>
              </w:r>
            </w:del>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7" w:author="david" w:date="2016-06-20T06:10:00Z">
              <w:r w:rsidRPr="00B66DFD" w:rsidDel="001A082A">
                <w:rPr>
                  <w:rFonts w:ascii="微软雅黑" w:eastAsia="微软雅黑" w:hAnsi="微软雅黑" w:cs="宋体" w:hint="eastAsia"/>
                  <w:sz w:val="21"/>
                  <w:szCs w:val="21"/>
                </w:rPr>
                <w:delText>采购申请单</w:delText>
              </w:r>
            </w:del>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8" w:author="david" w:date="2016-06-20T06:10:00Z">
              <w:r w:rsidRPr="00B66DFD" w:rsidDel="001A082A">
                <w:rPr>
                  <w:rFonts w:ascii="微软雅黑" w:eastAsia="微软雅黑" w:hAnsi="微软雅黑" w:cs="宋体" w:hint="eastAsia"/>
                  <w:sz w:val="21"/>
                  <w:szCs w:val="21"/>
                </w:rPr>
                <w:delText>内</w:delText>
              </w:r>
            </w:del>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89" w:author="david" w:date="2016-06-20T06:10:00Z">
              <w:r w:rsidRPr="00B66DFD" w:rsidDel="001A082A">
                <w:rPr>
                  <w:rFonts w:ascii="微软雅黑" w:eastAsia="微软雅黑" w:hAnsi="微软雅黑" w:cs="宋体" w:hint="eastAsia"/>
                  <w:sz w:val="21"/>
                  <w:szCs w:val="21"/>
                </w:rPr>
                <w:delText>费用控制系统</w:delText>
              </w:r>
            </w:del>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任命书</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项目经理任命书</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90" w:author="david" w:date="2016-06-20T06:00:00Z">
              <w:r w:rsidRPr="00B66DFD" w:rsidDel="00441A04">
                <w:rPr>
                  <w:rFonts w:ascii="微软雅黑" w:eastAsia="微软雅黑" w:hAnsi="微软雅黑" w:cs="宋体" w:hint="eastAsia"/>
                  <w:sz w:val="21"/>
                  <w:szCs w:val="21"/>
                </w:rPr>
                <w:delText>会议纪要</w:delText>
              </w:r>
            </w:del>
            <w:ins w:id="91" w:author="david" w:date="2016-06-20T06:00:00Z">
              <w:r w:rsidR="00441A04">
                <w:rPr>
                  <w:rFonts w:ascii="微软雅黑" w:eastAsia="微软雅黑" w:hAnsi="微软雅黑" w:cs="宋体" w:hint="eastAsia"/>
                  <w:sz w:val="21"/>
                  <w:szCs w:val="21"/>
                </w:rPr>
                <w:t>项目干系人登记册</w:t>
              </w:r>
            </w:ins>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del w:id="92" w:author="david" w:date="2016-06-20T06:00:00Z">
              <w:r w:rsidRPr="00B66DFD" w:rsidDel="00441A04">
                <w:rPr>
                  <w:rFonts w:ascii="微软雅黑" w:eastAsia="微软雅黑" w:hAnsi="微软雅黑" w:cs="宋体" w:hint="eastAsia"/>
                  <w:sz w:val="21"/>
                  <w:szCs w:val="21"/>
                </w:rPr>
                <w:delText>会议纪要</w:delText>
              </w:r>
            </w:del>
            <w:ins w:id="93" w:author="david" w:date="2016-06-20T06:01:00Z">
              <w:r w:rsidR="00441A04">
                <w:rPr>
                  <w:rFonts w:ascii="微软雅黑" w:eastAsia="微软雅黑" w:hAnsi="微软雅黑" w:cs="宋体" w:hint="eastAsia"/>
                  <w:sz w:val="21"/>
                  <w:szCs w:val="21"/>
                </w:rPr>
                <w:t>项目干系人登记册</w:t>
              </w:r>
            </w:ins>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实施</w:t>
            </w:r>
            <w:del w:id="94" w:author="david" w:date="2016-06-20T06:01:00Z">
              <w:r w:rsidRPr="00B66DFD" w:rsidDel="00441A04">
                <w:rPr>
                  <w:rFonts w:ascii="微软雅黑" w:eastAsia="微软雅黑" w:hAnsi="微软雅黑" w:cs="宋体" w:hint="eastAsia"/>
                  <w:sz w:val="21"/>
                  <w:szCs w:val="21"/>
                </w:rPr>
                <w:delText>群负责人</w:delText>
              </w:r>
            </w:del>
            <w:ins w:id="95" w:author="david" w:date="2016-06-20T06:01:00Z">
              <w:r w:rsidR="00441A04">
                <w:rPr>
                  <w:rFonts w:ascii="微软雅黑" w:eastAsia="微软雅黑" w:hAnsi="微软雅黑" w:cs="宋体" w:hint="eastAsia"/>
                  <w:sz w:val="21"/>
                  <w:szCs w:val="21"/>
                </w:rPr>
                <w:t>项目经理</w:t>
              </w:r>
            </w:ins>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441A04" w:rsidP="004D7CF1">
            <w:pPr>
              <w:spacing w:before="100" w:beforeAutospacing="1" w:after="100" w:afterAutospacing="1"/>
              <w:rPr>
                <w:rFonts w:ascii="微软雅黑" w:eastAsia="微软雅黑" w:hAnsi="微软雅黑" w:cs="宋体"/>
                <w:sz w:val="21"/>
                <w:szCs w:val="21"/>
              </w:rPr>
            </w:pPr>
            <w:ins w:id="96" w:author="david" w:date="2016-06-20T06:02:00Z">
              <w:r>
                <w:rPr>
                  <w:rFonts w:ascii="微软雅黑" w:eastAsia="微软雅黑" w:hAnsi="微软雅黑" w:cs="宋体" w:hint="eastAsia"/>
                  <w:sz w:val="21"/>
                  <w:szCs w:val="21"/>
                </w:rPr>
                <w:t>项目干系人登记册</w:t>
              </w:r>
            </w:ins>
          </w:p>
        </w:tc>
      </w:tr>
    </w:tbl>
    <w:p w:rsidR="00247532" w:rsidRPr="00783858" w:rsidRDefault="00247532" w:rsidP="00247532"/>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6</w:t>
      </w:r>
      <w:r w:rsidRPr="00783858">
        <w:rPr>
          <w:rFonts w:ascii="微软雅黑" w:hAnsi="微软雅黑" w:hint="eastAsia"/>
          <w:sz w:val="30"/>
          <w:szCs w:val="30"/>
        </w:rPr>
        <w:t>风险提示</w:t>
      </w:r>
    </w:p>
    <w:p w:rsidR="00247532" w:rsidRPr="00B66DFD" w:rsidRDefault="00247532" w:rsidP="00247532">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1)  </w:t>
      </w:r>
      <w:r w:rsidRPr="00B66DFD">
        <w:rPr>
          <w:rFonts w:ascii="微软雅黑" w:eastAsia="微软雅黑" w:hAnsi="微软雅黑" w:cs="宋体" w:hint="eastAsia"/>
          <w:sz w:val="21"/>
          <w:szCs w:val="21"/>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w:t>
      </w:r>
      <w:r w:rsidR="0084630E">
        <w:rPr>
          <w:rFonts w:ascii="微软雅黑" w:eastAsia="微软雅黑" w:hAnsi="微软雅黑" w:cs="宋体" w:hint="eastAsia"/>
          <w:sz w:val="21"/>
          <w:szCs w:val="21"/>
        </w:rPr>
        <w:t>项目无法实施存在的潜在风险，并按照风险类别落实相应的应对办法。</w:t>
      </w:r>
      <w:bookmarkStart w:id="97" w:name="_GoBack"/>
      <w:bookmarkEnd w:id="97"/>
    </w:p>
    <w:p w:rsidR="00B83812" w:rsidRPr="00247532" w:rsidRDefault="00247532" w:rsidP="00247532">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2)   </w:t>
      </w:r>
      <w:r w:rsidRPr="00B66DFD">
        <w:rPr>
          <w:rFonts w:ascii="微软雅黑" w:eastAsia="微软雅黑" w:hAnsi="微软雅黑" w:cs="宋体" w:hint="eastAsia"/>
          <w:sz w:val="21"/>
          <w:szCs w:val="21"/>
        </w:rPr>
        <w:t xml:space="preserve"> 产品变更</w:t>
      </w:r>
      <w:r w:rsidRPr="00B66DFD">
        <w:rPr>
          <w:rFonts w:ascii="微软雅黑" w:eastAsia="微软雅黑" w:hAnsi="微软雅黑" w:cs="宋体"/>
          <w:sz w:val="21"/>
          <w:szCs w:val="21"/>
        </w:rPr>
        <w:t>。</w:t>
      </w:r>
      <w:r w:rsidRPr="00B66DFD">
        <w:rPr>
          <w:rFonts w:ascii="微软雅黑" w:eastAsia="微软雅黑" w:hAnsi="微软雅黑" w:cs="宋体" w:hint="eastAsia"/>
          <w:sz w:val="21"/>
          <w:szCs w:val="21"/>
        </w:rPr>
        <w:t>可能在项目立项后，因客户需求不明确导致产品参数发生变更，导致项目立项后存在研发与交付不及时的风险。</w:t>
      </w:r>
      <w:del w:id="98" w:author="david" w:date="2016-06-20T05:51:00Z">
        <w:r w:rsidRPr="00B66DFD" w:rsidDel="00563839">
          <w:rPr>
            <w:rFonts w:ascii="微软雅黑" w:eastAsia="微软雅黑" w:hAnsi="微软雅黑" w:cs="宋体" w:hint="eastAsia"/>
            <w:sz w:val="21"/>
            <w:szCs w:val="21"/>
          </w:rPr>
          <w:delText>销售经理</w:delText>
        </w:r>
      </w:del>
      <w:ins w:id="99" w:author="david" w:date="2016-06-20T05:51:00Z">
        <w:r w:rsidR="00563839">
          <w:rPr>
            <w:rFonts w:ascii="微软雅黑" w:eastAsia="微软雅黑" w:hAnsi="微软雅黑" w:cs="宋体" w:hint="eastAsia"/>
            <w:sz w:val="21"/>
            <w:szCs w:val="21"/>
          </w:rPr>
          <w:t>销售代表</w:t>
        </w:r>
      </w:ins>
      <w:r w:rsidRPr="00B66DFD">
        <w:rPr>
          <w:rFonts w:ascii="微软雅黑" w:eastAsia="微软雅黑" w:hAnsi="微软雅黑" w:cs="宋体" w:hint="eastAsia"/>
          <w:sz w:val="21"/>
          <w:szCs w:val="21"/>
        </w:rPr>
        <w:t>可以与客户签定《销售合同补充协议》，与客户签署《产品变更备忘录》，同时公司内部流转《产品变更申请单》。</w:t>
      </w:r>
    </w:p>
    <w:sectPr w:rsidR="00B83812" w:rsidRPr="00247532" w:rsidSect="00EA53F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A4E" w:rsidRDefault="00C46A4E" w:rsidP="00011DE9">
      <w:r>
        <w:separator/>
      </w:r>
    </w:p>
  </w:endnote>
  <w:endnote w:type="continuationSeparator" w:id="1">
    <w:p w:rsidR="00C46A4E" w:rsidRDefault="00C46A4E"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F81FCB" w:rsidRDefault="00A80711">
        <w:pPr>
          <w:pStyle w:val="a5"/>
          <w:jc w:val="center"/>
        </w:pPr>
        <w:r>
          <w:fldChar w:fldCharType="begin"/>
        </w:r>
        <w:r w:rsidR="00F81FCB">
          <w:instrText>PAGE   \* MERGEFORMAT</w:instrText>
        </w:r>
        <w:r>
          <w:fldChar w:fldCharType="separate"/>
        </w:r>
        <w:r w:rsidR="00C66BC6" w:rsidRPr="00C66BC6">
          <w:rPr>
            <w:noProof/>
            <w:lang w:val="zh-CN"/>
          </w:rPr>
          <w:t>4</w:t>
        </w:r>
        <w:r>
          <w:fldChar w:fldCharType="end"/>
        </w:r>
      </w:p>
    </w:sdtContent>
  </w:sdt>
  <w:p w:rsidR="00F81FCB" w:rsidRDefault="00F81F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A4E" w:rsidRDefault="00C46A4E" w:rsidP="00011DE9">
      <w:r>
        <w:separator/>
      </w:r>
    </w:p>
  </w:footnote>
  <w:footnote w:type="continuationSeparator" w:id="1">
    <w:p w:rsidR="00C46A4E" w:rsidRDefault="00C46A4E"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0C6B61">
      <w:rPr>
        <w:rFonts w:hint="eastAsia"/>
      </w:rPr>
      <w:t>V1</w:t>
    </w:r>
    <w:r>
      <w:rPr>
        <w:rFonts w:hint="eastAsia"/>
      </w:rPr>
      <w:t xml:space="preserve">.0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AA152DB"/>
    <w:multiLevelType w:val="hybridMultilevel"/>
    <w:tmpl w:val="E5A220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 w:numId="8">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48B5"/>
    <w:rsid w:val="00075B79"/>
    <w:rsid w:val="00077B4A"/>
    <w:rsid w:val="00084499"/>
    <w:rsid w:val="0009463B"/>
    <w:rsid w:val="000C2FDD"/>
    <w:rsid w:val="000C44E1"/>
    <w:rsid w:val="000C6B6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082A"/>
    <w:rsid w:val="001A40B1"/>
    <w:rsid w:val="001A57AD"/>
    <w:rsid w:val="001A66E8"/>
    <w:rsid w:val="001B1C39"/>
    <w:rsid w:val="001B4593"/>
    <w:rsid w:val="001C7153"/>
    <w:rsid w:val="001D763F"/>
    <w:rsid w:val="001E026F"/>
    <w:rsid w:val="001F0659"/>
    <w:rsid w:val="001F3CD2"/>
    <w:rsid w:val="001F5013"/>
    <w:rsid w:val="00200D6C"/>
    <w:rsid w:val="00216140"/>
    <w:rsid w:val="00225B13"/>
    <w:rsid w:val="00242599"/>
    <w:rsid w:val="00245B66"/>
    <w:rsid w:val="00247532"/>
    <w:rsid w:val="00247C60"/>
    <w:rsid w:val="002507C6"/>
    <w:rsid w:val="00253725"/>
    <w:rsid w:val="00253E4E"/>
    <w:rsid w:val="002545AA"/>
    <w:rsid w:val="00257F9F"/>
    <w:rsid w:val="00257FBE"/>
    <w:rsid w:val="002620AC"/>
    <w:rsid w:val="0027402D"/>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41A04"/>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57D3"/>
    <w:rsid w:val="00526568"/>
    <w:rsid w:val="00526F96"/>
    <w:rsid w:val="005306C9"/>
    <w:rsid w:val="00534A44"/>
    <w:rsid w:val="00536D06"/>
    <w:rsid w:val="00544D59"/>
    <w:rsid w:val="00545162"/>
    <w:rsid w:val="00546AAB"/>
    <w:rsid w:val="00551440"/>
    <w:rsid w:val="00557797"/>
    <w:rsid w:val="00562CA0"/>
    <w:rsid w:val="00563839"/>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4630E"/>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5765B"/>
    <w:rsid w:val="00960CF0"/>
    <w:rsid w:val="0096323D"/>
    <w:rsid w:val="00963FD8"/>
    <w:rsid w:val="00965109"/>
    <w:rsid w:val="00970BA1"/>
    <w:rsid w:val="009732DA"/>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42AE5"/>
    <w:rsid w:val="00A50F3E"/>
    <w:rsid w:val="00A528CD"/>
    <w:rsid w:val="00A569C3"/>
    <w:rsid w:val="00A70A48"/>
    <w:rsid w:val="00A70E4A"/>
    <w:rsid w:val="00A7174D"/>
    <w:rsid w:val="00A80711"/>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6A4E"/>
    <w:rsid w:val="00C47D28"/>
    <w:rsid w:val="00C52C26"/>
    <w:rsid w:val="00C53064"/>
    <w:rsid w:val="00C54282"/>
    <w:rsid w:val="00C6302B"/>
    <w:rsid w:val="00C64A75"/>
    <w:rsid w:val="00C66BC6"/>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07F81"/>
    <w:rsid w:val="00E17CF9"/>
    <w:rsid w:val="00E208D2"/>
    <w:rsid w:val="00E23461"/>
    <w:rsid w:val="00E2448C"/>
    <w:rsid w:val="00E31119"/>
    <w:rsid w:val="00E346AA"/>
    <w:rsid w:val="00E34B2E"/>
    <w:rsid w:val="00E46607"/>
    <w:rsid w:val="00E51799"/>
    <w:rsid w:val="00E54ABB"/>
    <w:rsid w:val="00E61F09"/>
    <w:rsid w:val="00E662C4"/>
    <w:rsid w:val="00E725E6"/>
    <w:rsid w:val="00E759E5"/>
    <w:rsid w:val="00E80F65"/>
    <w:rsid w:val="00E93EE7"/>
    <w:rsid w:val="00E940E1"/>
    <w:rsid w:val="00EA53F7"/>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5257D3"/>
    <w:rPr>
      <w:rFonts w:ascii="宋体" w:eastAsia="宋体"/>
      <w:sz w:val="18"/>
      <w:szCs w:val="18"/>
    </w:rPr>
  </w:style>
  <w:style w:type="character" w:customStyle="1" w:styleId="Char7">
    <w:name w:val="文档结构图 Char"/>
    <w:basedOn w:val="a0"/>
    <w:link w:val="af5"/>
    <w:uiPriority w:val="99"/>
    <w:semiHidden/>
    <w:rsid w:val="005257D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D6557-74C8-4295-A10D-F0B7D375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397</Words>
  <Characters>2267</Characters>
  <Application>Microsoft Office Word</Application>
  <DocSecurity>0</DocSecurity>
  <Lines>18</Lines>
  <Paragraphs>5</Paragraphs>
  <ScaleCrop>false</ScaleCrop>
  <Company>China</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5</cp:revision>
  <dcterms:created xsi:type="dcterms:W3CDTF">2016-06-15T05:05:00Z</dcterms:created>
  <dcterms:modified xsi:type="dcterms:W3CDTF">2016-06-19T22:25:00Z</dcterms:modified>
</cp:coreProperties>
</file>