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B55" w:rsidRPr="000C08BB" w:rsidRDefault="00EA54B8" w:rsidP="00270F48">
      <w:pPr>
        <w:pStyle w:val="2"/>
        <w:widowControl w:val="0"/>
        <w:tabs>
          <w:tab w:val="num" w:pos="576"/>
        </w:tabs>
        <w:spacing w:before="260" w:after="260" w:line="360" w:lineRule="auto"/>
        <w:ind w:leftChars="100" w:left="796" w:hanging="576"/>
        <w:jc w:val="both"/>
        <w:rPr>
          <w:rFonts w:ascii="微软雅黑" w:eastAsia="微软雅黑" w:hAnsi="微软雅黑" w:cs="Times New Roman"/>
          <w:iCs/>
          <w:color w:val="auto"/>
          <w:sz w:val="36"/>
          <w:szCs w:val="28"/>
        </w:rPr>
      </w:pPr>
      <w:bookmarkStart w:id="0" w:name="_Toc415840974"/>
      <w:bookmarkStart w:id="1" w:name="_Toc415841273"/>
      <w:bookmarkStart w:id="2" w:name="_Toc415843057"/>
      <w:bookmarkStart w:id="3" w:name="_Toc416248373"/>
      <w:bookmarkStart w:id="4" w:name="_Toc416248624"/>
      <w:bookmarkStart w:id="5" w:name="_Toc430723801"/>
      <w:bookmarkStart w:id="6" w:name="_Toc415840977"/>
      <w:bookmarkStart w:id="7" w:name="_Toc415841276"/>
      <w:bookmarkStart w:id="8" w:name="_Toc415843060"/>
      <w:bookmarkStart w:id="9" w:name="_Toc416248376"/>
      <w:bookmarkStart w:id="10" w:name="_Toc416248627"/>
      <w:bookmarkStart w:id="11" w:name="_Toc430723804"/>
      <w:r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1</w:t>
      </w:r>
      <w:r w:rsidR="00F10B55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.2</w:t>
      </w:r>
      <w:r w:rsidR="005C0CD0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、</w:t>
      </w:r>
      <w:r w:rsidR="00F10B55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项目交底</w:t>
      </w:r>
      <w:r w:rsidR="00324AE7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指引</w:t>
      </w:r>
      <w:bookmarkStart w:id="12" w:name="_GoBack"/>
      <w:bookmarkEnd w:id="0"/>
      <w:bookmarkEnd w:id="1"/>
      <w:bookmarkEnd w:id="2"/>
      <w:bookmarkEnd w:id="3"/>
      <w:bookmarkEnd w:id="4"/>
      <w:bookmarkEnd w:id="5"/>
      <w:bookmarkEnd w:id="12"/>
    </w:p>
    <w:p w:rsidR="00772B77" w:rsidRDefault="00772B77" w:rsidP="00772B77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bookmarkStart w:id="13" w:name="_Toc450522503"/>
      <w:bookmarkStart w:id="14" w:name="_Toc450522504"/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1.2.1</w:t>
      </w: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流程图</w:t>
      </w:r>
      <w:bookmarkEnd w:id="13"/>
    </w:p>
    <w:p w:rsidR="00DD5F29" w:rsidRPr="00DD5F29" w:rsidRDefault="00FC3374" w:rsidP="00DD5F29">
      <w:pPr>
        <w:rPr>
          <w:sz w:val="18"/>
        </w:rPr>
      </w:pPr>
      <w:r>
        <w:rPr>
          <w:sz w:val="18"/>
        </w:rPr>
        <w:fldChar w:fldCharType="begin"/>
      </w:r>
      <w:r w:rsidR="00F3714C">
        <w:rPr>
          <w:rFonts w:hint="eastAsia"/>
          <w:sz w:val="18"/>
        </w:rPr>
        <w:instrText>LINK Visio.Drawing.11 "C:\\Users\\liuzhen.ye\\Desktop\\</w:instrText>
      </w:r>
      <w:r w:rsidR="00F3714C">
        <w:rPr>
          <w:rFonts w:hint="eastAsia"/>
          <w:sz w:val="18"/>
        </w:rPr>
        <w:instrText>大项目实施流程</w:instrText>
      </w:r>
      <w:r w:rsidR="00F3714C">
        <w:rPr>
          <w:rFonts w:hint="eastAsia"/>
          <w:sz w:val="18"/>
        </w:rPr>
        <w:instrText>\\5.20</w:instrText>
      </w:r>
      <w:r w:rsidR="00F3714C">
        <w:rPr>
          <w:rFonts w:hint="eastAsia"/>
          <w:sz w:val="18"/>
        </w:rPr>
        <w:instrText>．实施阶段业务流程评审</w:instrText>
      </w:r>
      <w:r w:rsidR="00F3714C">
        <w:rPr>
          <w:rFonts w:hint="eastAsia"/>
          <w:sz w:val="18"/>
        </w:rPr>
        <w:instrText>\\5.2</w:instrText>
      </w:r>
      <w:r w:rsidR="00F3714C">
        <w:rPr>
          <w:rFonts w:hint="eastAsia"/>
          <w:sz w:val="18"/>
        </w:rPr>
        <w:instrText>实施流程图</w:instrText>
      </w:r>
      <w:r w:rsidR="00F3714C">
        <w:rPr>
          <w:rFonts w:hint="eastAsia"/>
          <w:sz w:val="18"/>
        </w:rPr>
        <w:instrText>-</w:instrText>
      </w:r>
      <w:r w:rsidR="00F3714C">
        <w:rPr>
          <w:rFonts w:hint="eastAsia"/>
          <w:sz w:val="18"/>
        </w:rPr>
        <w:instrText>交底部分</w:instrText>
      </w:r>
      <w:r w:rsidR="00F3714C">
        <w:rPr>
          <w:rFonts w:hint="eastAsia"/>
          <w:sz w:val="18"/>
        </w:rPr>
        <w:instrText>.vsd" "" \a \p \f 0</w:instrText>
      </w:r>
      <w:r>
        <w:rPr>
          <w:sz w:val="18"/>
        </w:rPr>
        <w:fldChar w:fldCharType="separate"/>
      </w:r>
      <w:r w:rsidR="00EA5601" w:rsidRPr="00FC3374">
        <w:rPr>
          <w:sz w:val="18"/>
        </w:rPr>
        <w:object w:dxaOrig="20259" w:dyaOrig="14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3pt;height:240.9pt">
            <v:imagedata r:id="rId8" o:title=""/>
          </v:shape>
        </w:object>
      </w:r>
      <w:r>
        <w:rPr>
          <w:sz w:val="18"/>
        </w:rPr>
        <w:fldChar w:fldCharType="end"/>
      </w:r>
    </w:p>
    <w:p w:rsidR="00257F9F" w:rsidRPr="00DD5F29" w:rsidRDefault="00EA54B8" w:rsidP="00DD5F29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1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.2.</w:t>
      </w:r>
      <w:r w:rsid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2</w:t>
      </w:r>
      <w:r w:rsidR="00257F9F" w:rsidRPr="000C08BB">
        <w:rPr>
          <w:rFonts w:ascii="微软雅黑" w:eastAsia="微软雅黑" w:hAnsi="微软雅黑" w:cs="Times New Roman"/>
          <w:color w:val="auto"/>
          <w:sz w:val="30"/>
          <w:szCs w:val="30"/>
        </w:rPr>
        <w:t>任务描述</w:t>
      </w:r>
      <w:bookmarkEnd w:id="14"/>
    </w:p>
    <w:p w:rsidR="00E102B7" w:rsidRPr="00DD4BD4" w:rsidRDefault="00E102B7" w:rsidP="00DD4BD4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DD4BD4">
        <w:rPr>
          <w:rFonts w:ascii="微软雅黑" w:eastAsia="微软雅黑" w:hAnsi="微软雅黑" w:cs="宋体" w:hint="eastAsia"/>
          <w:b/>
          <w:bCs/>
          <w:sz w:val="24"/>
          <w:szCs w:val="21"/>
        </w:rPr>
        <w:t>主要工作任务包括：</w:t>
      </w:r>
    </w:p>
    <w:p w:rsidR="00EE6BD0" w:rsidRPr="000C08BB" w:rsidRDefault="00EE6BD0" w:rsidP="000C08BB">
      <w:pPr>
        <w:numPr>
          <w:ilvl w:val="0"/>
          <w:numId w:val="15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项目立项后，商务代表准备自检和交底材料；实施项目经理、产品经理\研发经理、采购代表均需审查交底材料；实施项目经理需向销售代表确认是否有客户的口头承诺；</w:t>
      </w:r>
    </w:p>
    <w:p w:rsidR="00077A1E" w:rsidRPr="000C08BB" w:rsidRDefault="00077A1E" w:rsidP="000C08BB">
      <w:pPr>
        <w:numPr>
          <w:ilvl w:val="0"/>
          <w:numId w:val="15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商务代表编制概算表，然后采购代表核实采购需求、研发经理提交概算研发部分，最后实施部门负责人进行审核概算表。</w:t>
      </w:r>
    </w:p>
    <w:p w:rsidR="00EE6BD0" w:rsidRPr="000C08BB" w:rsidRDefault="00EE6BD0" w:rsidP="000C08BB">
      <w:pPr>
        <w:numPr>
          <w:ilvl w:val="0"/>
          <w:numId w:val="15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实施项目经理确定项目具备实施条件后</w:t>
      </w:r>
      <w:r w:rsidR="00077A1E" w:rsidRPr="000C08BB">
        <w:rPr>
          <w:rFonts w:ascii="微软雅黑" w:eastAsia="微软雅黑" w:hAnsi="微软雅黑" w:cs="宋体" w:hint="eastAsia"/>
          <w:sz w:val="24"/>
          <w:szCs w:val="21"/>
        </w:rPr>
        <w:t>，</w:t>
      </w:r>
      <w:r w:rsidRPr="000C08BB">
        <w:rPr>
          <w:rFonts w:ascii="微软雅黑" w:eastAsia="微软雅黑" w:hAnsi="微软雅黑" w:cs="宋体" w:hint="eastAsia"/>
          <w:sz w:val="24"/>
          <w:szCs w:val="21"/>
        </w:rPr>
        <w:t>召集产品经理\研发经理、采购代表参与内部启动会</w:t>
      </w:r>
      <w:r w:rsidR="00077A1E" w:rsidRPr="000C08BB">
        <w:rPr>
          <w:rFonts w:ascii="微软雅黑" w:eastAsia="微软雅黑" w:hAnsi="微软雅黑" w:cs="宋体" w:hint="eastAsia"/>
          <w:sz w:val="24"/>
          <w:szCs w:val="21"/>
        </w:rPr>
        <w:t>。</w:t>
      </w:r>
    </w:p>
    <w:p w:rsidR="005822CB" w:rsidRPr="000C08BB" w:rsidRDefault="00EA54B8" w:rsidP="000C08BB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  <w:lang w:eastAsia="en-US"/>
        </w:rPr>
      </w:pPr>
      <w:bookmarkStart w:id="15" w:name="_Toc450522505"/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  <w:lang w:eastAsia="en-US"/>
        </w:rPr>
        <w:lastRenderedPageBreak/>
        <w:t>1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  <w:lang w:eastAsia="en-US"/>
        </w:rPr>
        <w:t>.2.</w:t>
      </w:r>
      <w:r w:rsid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3</w:t>
      </w:r>
      <w:r w:rsidR="00257F9F" w:rsidRPr="000C08BB">
        <w:rPr>
          <w:rFonts w:ascii="微软雅黑" w:eastAsia="微软雅黑" w:hAnsi="微软雅黑" w:cs="Times New Roman"/>
          <w:color w:val="auto"/>
          <w:sz w:val="30"/>
          <w:szCs w:val="30"/>
          <w:lang w:eastAsia="en-US"/>
        </w:rPr>
        <w:t>工作策略</w:t>
      </w:r>
      <w:bookmarkEnd w:id="15"/>
    </w:p>
    <w:p w:rsidR="00E3375A" w:rsidRPr="005822CB" w:rsidRDefault="00E3375A" w:rsidP="000C08BB">
      <w:pPr>
        <w:numPr>
          <w:ilvl w:val="0"/>
          <w:numId w:val="16"/>
        </w:num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del w:id="16" w:author="david" w:date="2016-06-20T06:35:00Z">
        <w:r w:rsidRPr="005822CB" w:rsidDel="00EA5601">
          <w:rPr>
            <w:rFonts w:ascii="微软雅黑" w:eastAsia="微软雅黑" w:hAnsi="微软雅黑" w:cs="宋体" w:hint="eastAsia"/>
            <w:b/>
            <w:bCs/>
            <w:sz w:val="24"/>
            <w:szCs w:val="21"/>
          </w:rPr>
          <w:delText>准备和审核交底材料</w:delText>
        </w:r>
      </w:del>
      <w:ins w:id="17" w:author="david" w:date="2016-06-20T06:35:00Z">
        <w:r w:rsidR="00EA5601">
          <w:rPr>
            <w:rFonts w:ascii="微软雅黑" w:eastAsia="微软雅黑" w:hAnsi="微软雅黑" w:cs="宋体" w:hint="eastAsia"/>
            <w:b/>
            <w:bCs/>
            <w:sz w:val="24"/>
            <w:szCs w:val="21"/>
          </w:rPr>
          <w:t>资料齐套检查</w:t>
        </w:r>
      </w:ins>
    </w:p>
    <w:p w:rsidR="00EA5601" w:rsidRDefault="00EA5601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ins w:id="18" w:author="david" w:date="2016-06-20T06:37:00Z"/>
          <w:rFonts w:ascii="微软雅黑" w:eastAsia="微软雅黑" w:hAnsi="微软雅黑" w:cs="宋体" w:hint="eastAsia"/>
          <w:sz w:val="24"/>
          <w:szCs w:val="21"/>
        </w:rPr>
      </w:pPr>
      <w:ins w:id="19" w:author="david" w:date="2016-06-20T06:37:00Z">
        <w:r>
          <w:rPr>
            <w:rFonts w:ascii="微软雅黑" w:eastAsia="微软雅黑" w:hAnsi="微软雅黑" w:cs="宋体" w:hint="eastAsia"/>
            <w:sz w:val="24"/>
            <w:szCs w:val="21"/>
          </w:rPr>
          <w:t>商务代表</w:t>
        </w:r>
      </w:ins>
      <w:ins w:id="20" w:author="david" w:date="2016-06-20T06:39:00Z">
        <w:r>
          <w:rPr>
            <w:rFonts w:ascii="微软雅黑" w:eastAsia="微软雅黑" w:hAnsi="微软雅黑" w:cs="宋体" w:hint="eastAsia"/>
            <w:sz w:val="24"/>
            <w:szCs w:val="21"/>
          </w:rPr>
          <w:t>准备《</w:t>
        </w:r>
      </w:ins>
      <w:ins w:id="21" w:author="david" w:date="2016-06-20T06:40:00Z">
        <w:r>
          <w:rPr>
            <w:rFonts w:ascii="微软雅黑" w:eastAsia="微软雅黑" w:hAnsi="微软雅黑" w:cs="宋体" w:hint="eastAsia"/>
            <w:sz w:val="24"/>
            <w:szCs w:val="21"/>
          </w:rPr>
          <w:t>销售合同》等交底资料，</w:t>
        </w:r>
      </w:ins>
      <w:ins w:id="22" w:author="david" w:date="2016-06-20T06:47:00Z">
        <w:r w:rsidR="00635710">
          <w:rPr>
            <w:rFonts w:ascii="微软雅黑" w:eastAsia="微软雅黑" w:hAnsi="微软雅黑" w:cs="宋体" w:hint="eastAsia"/>
            <w:sz w:val="24"/>
            <w:szCs w:val="21"/>
          </w:rPr>
          <w:t>以交底资料包</w:t>
        </w:r>
      </w:ins>
      <w:ins w:id="23" w:author="david" w:date="2016-06-20T06:48:00Z">
        <w:r w:rsidR="00635710">
          <w:rPr>
            <w:rFonts w:ascii="微软雅黑" w:eastAsia="微软雅黑" w:hAnsi="微软雅黑" w:cs="宋体" w:hint="eastAsia"/>
            <w:sz w:val="24"/>
            <w:szCs w:val="21"/>
          </w:rPr>
          <w:t>的形式在文档配置库中提交，</w:t>
        </w:r>
      </w:ins>
      <w:ins w:id="24" w:author="david" w:date="2016-06-20T06:40:00Z">
        <w:r>
          <w:rPr>
            <w:rFonts w:ascii="微软雅黑" w:eastAsia="微软雅黑" w:hAnsi="微软雅黑" w:cs="宋体" w:hint="eastAsia"/>
            <w:sz w:val="24"/>
            <w:szCs w:val="21"/>
          </w:rPr>
          <w:t>并对照自检表进行核查</w:t>
        </w:r>
      </w:ins>
      <w:ins w:id="25" w:author="david" w:date="2016-06-20T06:41:00Z">
        <w:r>
          <w:rPr>
            <w:rFonts w:ascii="微软雅黑" w:eastAsia="微软雅黑" w:hAnsi="微软雅黑" w:cs="宋体" w:hint="eastAsia"/>
            <w:sz w:val="24"/>
            <w:szCs w:val="21"/>
          </w:rPr>
          <w:t>，</w:t>
        </w:r>
      </w:ins>
      <w:ins w:id="26" w:author="david" w:date="2016-06-20T06:40:00Z">
        <w:r>
          <w:rPr>
            <w:rFonts w:ascii="微软雅黑" w:eastAsia="微软雅黑" w:hAnsi="微软雅黑" w:cs="宋体" w:hint="eastAsia"/>
            <w:sz w:val="24"/>
            <w:szCs w:val="21"/>
          </w:rPr>
          <w:t>确认</w:t>
        </w:r>
      </w:ins>
      <w:ins w:id="27" w:author="david" w:date="2016-06-20T06:41:00Z">
        <w:r>
          <w:rPr>
            <w:rFonts w:ascii="微软雅黑" w:eastAsia="微软雅黑" w:hAnsi="微软雅黑" w:cs="宋体" w:hint="eastAsia"/>
            <w:sz w:val="24"/>
            <w:szCs w:val="21"/>
          </w:rPr>
          <w:t>交底资料齐全</w:t>
        </w:r>
      </w:ins>
      <w:ins w:id="28" w:author="david" w:date="2016-06-20T06:43:00Z">
        <w:r>
          <w:rPr>
            <w:rFonts w:ascii="微软雅黑" w:eastAsia="微软雅黑" w:hAnsi="微软雅黑" w:cs="宋体" w:hint="eastAsia"/>
            <w:sz w:val="24"/>
            <w:szCs w:val="21"/>
          </w:rPr>
          <w:t>无误</w:t>
        </w:r>
      </w:ins>
      <w:ins w:id="29" w:author="david" w:date="2016-06-20T06:41:00Z">
        <w:r>
          <w:rPr>
            <w:rFonts w:ascii="微软雅黑" w:eastAsia="微软雅黑" w:hAnsi="微软雅黑" w:cs="宋体" w:hint="eastAsia"/>
            <w:sz w:val="24"/>
            <w:szCs w:val="21"/>
          </w:rPr>
          <w:t>；</w:t>
        </w:r>
      </w:ins>
    </w:p>
    <w:p w:rsidR="00E3375A" w:rsidRPr="000C08BB" w:rsidDel="00EA5601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del w:id="30" w:author="david" w:date="2016-06-20T06:42:00Z"/>
          <w:rFonts w:ascii="微软雅黑" w:eastAsia="微软雅黑" w:hAnsi="微软雅黑" w:cs="宋体"/>
          <w:sz w:val="24"/>
          <w:szCs w:val="21"/>
        </w:rPr>
      </w:pPr>
      <w:del w:id="31" w:author="david" w:date="2016-06-20T06:42:00Z">
        <w:r w:rsidRPr="000C08BB" w:rsidDel="00EA5601">
          <w:rPr>
            <w:rFonts w:ascii="微软雅黑" w:eastAsia="微软雅黑" w:hAnsi="微软雅黑" w:cs="宋体" w:hint="eastAsia"/>
            <w:sz w:val="24"/>
            <w:szCs w:val="21"/>
          </w:rPr>
          <w:delText>必须确保交底材料准备完全和准确；</w:delText>
        </w:r>
      </w:del>
    </w:p>
    <w:p w:rsidR="00E3375A" w:rsidRPr="000C08BB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采购代表</w:t>
      </w:r>
      <w:del w:id="32" w:author="david" w:date="2016-06-20T06:44:00Z">
        <w:r w:rsidRPr="000C08BB" w:rsidDel="00EA5601">
          <w:rPr>
            <w:rFonts w:ascii="微软雅黑" w:eastAsia="微软雅黑" w:hAnsi="微软雅黑" w:cs="宋体" w:hint="eastAsia"/>
            <w:sz w:val="24"/>
            <w:szCs w:val="21"/>
          </w:rPr>
          <w:delText>必须认真</w:delText>
        </w:r>
      </w:del>
      <w:r w:rsidRPr="000C08BB">
        <w:rPr>
          <w:rFonts w:ascii="微软雅黑" w:eastAsia="微软雅黑" w:hAnsi="微软雅黑" w:cs="宋体" w:hint="eastAsia"/>
          <w:sz w:val="24"/>
          <w:szCs w:val="21"/>
        </w:rPr>
        <w:t>审查交底材料</w:t>
      </w:r>
      <w:ins w:id="33" w:author="david" w:date="2016-06-20T06:44:00Z">
        <w:r w:rsidR="00635710">
          <w:rPr>
            <w:rFonts w:ascii="微软雅黑" w:eastAsia="微软雅黑" w:hAnsi="微软雅黑" w:cs="宋体" w:hint="eastAsia"/>
            <w:sz w:val="24"/>
            <w:szCs w:val="21"/>
          </w:rPr>
          <w:t>采购部分</w:t>
        </w:r>
      </w:ins>
      <w:r w:rsidRPr="000C08BB">
        <w:rPr>
          <w:rFonts w:ascii="微软雅黑" w:eastAsia="微软雅黑" w:hAnsi="微软雅黑" w:cs="宋体" w:hint="eastAsia"/>
          <w:sz w:val="24"/>
          <w:szCs w:val="21"/>
        </w:rPr>
        <w:t>，</w:t>
      </w:r>
      <w:del w:id="34" w:author="david" w:date="2016-06-20T06:49:00Z">
        <w:r w:rsidRPr="000C08BB" w:rsidDel="00635710">
          <w:rPr>
            <w:rFonts w:ascii="微软雅黑" w:eastAsia="微软雅黑" w:hAnsi="微软雅黑" w:cs="宋体" w:hint="eastAsia"/>
            <w:sz w:val="24"/>
            <w:szCs w:val="21"/>
          </w:rPr>
          <w:delText>同时经过核实后提出真实意见</w:delText>
        </w:r>
      </w:del>
      <w:ins w:id="35" w:author="david" w:date="2016-06-20T06:49:00Z">
        <w:r w:rsidR="00635710">
          <w:rPr>
            <w:rFonts w:ascii="微软雅黑" w:eastAsia="微软雅黑" w:hAnsi="微软雅黑" w:cs="宋体" w:hint="eastAsia"/>
            <w:sz w:val="24"/>
            <w:szCs w:val="21"/>
          </w:rPr>
          <w:t>有问题在交底</w:t>
        </w:r>
      </w:ins>
      <w:ins w:id="36" w:author="david" w:date="2016-06-20T06:50:00Z">
        <w:r w:rsidR="00635710">
          <w:rPr>
            <w:rFonts w:ascii="微软雅黑" w:eastAsia="微软雅黑" w:hAnsi="微软雅黑" w:cs="宋体" w:hint="eastAsia"/>
            <w:sz w:val="24"/>
            <w:szCs w:val="21"/>
          </w:rPr>
          <w:t>交接单中备注说明</w:t>
        </w:r>
      </w:ins>
      <w:r w:rsidRPr="000C08BB">
        <w:rPr>
          <w:rFonts w:ascii="微软雅黑" w:eastAsia="微软雅黑" w:hAnsi="微软雅黑" w:cs="宋体" w:hint="eastAsia"/>
          <w:sz w:val="24"/>
          <w:szCs w:val="21"/>
        </w:rPr>
        <w:t>；</w:t>
      </w:r>
    </w:p>
    <w:p w:rsidR="00E3375A" w:rsidRPr="000C08BB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产品经理\研发经理</w:t>
      </w:r>
      <w:del w:id="37" w:author="david" w:date="2016-06-20T06:50:00Z">
        <w:r w:rsidRPr="000C08BB" w:rsidDel="00635710">
          <w:rPr>
            <w:rFonts w:ascii="微软雅黑" w:eastAsia="微软雅黑" w:hAnsi="微软雅黑" w:cs="宋体" w:hint="eastAsia"/>
            <w:sz w:val="24"/>
            <w:szCs w:val="21"/>
          </w:rPr>
          <w:delText>必须认真</w:delText>
        </w:r>
      </w:del>
      <w:r w:rsidRPr="000C08BB">
        <w:rPr>
          <w:rFonts w:ascii="微软雅黑" w:eastAsia="微软雅黑" w:hAnsi="微软雅黑" w:cs="宋体" w:hint="eastAsia"/>
          <w:sz w:val="24"/>
          <w:szCs w:val="21"/>
        </w:rPr>
        <w:t>审查</w:t>
      </w:r>
      <w:r w:rsidR="00F43AF8" w:rsidRPr="000C08BB">
        <w:rPr>
          <w:rFonts w:ascii="微软雅黑" w:eastAsia="微软雅黑" w:hAnsi="微软雅黑" w:cs="宋体" w:hint="eastAsia"/>
          <w:sz w:val="24"/>
          <w:szCs w:val="21"/>
        </w:rPr>
        <w:t>交底材料</w:t>
      </w:r>
      <w:ins w:id="38" w:author="david" w:date="2016-06-20T06:50:00Z">
        <w:r w:rsidR="00635710">
          <w:rPr>
            <w:rFonts w:ascii="微软雅黑" w:eastAsia="微软雅黑" w:hAnsi="微软雅黑" w:cs="宋体" w:hint="eastAsia"/>
            <w:sz w:val="24"/>
            <w:szCs w:val="21"/>
          </w:rPr>
          <w:t>产品\研发部分</w:t>
        </w:r>
      </w:ins>
      <w:r w:rsidRPr="000C08BB">
        <w:rPr>
          <w:rFonts w:ascii="微软雅黑" w:eastAsia="微软雅黑" w:hAnsi="微软雅黑" w:cs="宋体" w:hint="eastAsia"/>
          <w:sz w:val="24"/>
          <w:szCs w:val="21"/>
        </w:rPr>
        <w:t>，</w:t>
      </w:r>
      <w:ins w:id="39" w:author="david" w:date="2016-06-20T06:50:00Z">
        <w:r w:rsidR="00635710">
          <w:rPr>
            <w:rFonts w:ascii="微软雅黑" w:eastAsia="微软雅黑" w:hAnsi="微软雅黑" w:cs="宋体" w:hint="eastAsia"/>
            <w:sz w:val="24"/>
            <w:szCs w:val="21"/>
          </w:rPr>
          <w:t>有问题在交底交接单中备注说明</w:t>
        </w:r>
        <w:r w:rsidR="00635710" w:rsidRPr="000C08BB">
          <w:rPr>
            <w:rFonts w:ascii="微软雅黑" w:eastAsia="微软雅黑" w:hAnsi="微软雅黑" w:cs="宋体" w:hint="eastAsia"/>
            <w:sz w:val="24"/>
            <w:szCs w:val="21"/>
          </w:rPr>
          <w:t>；</w:t>
        </w:r>
      </w:ins>
      <w:del w:id="40" w:author="david" w:date="2016-06-20T06:50:00Z">
        <w:r w:rsidR="00F43AF8" w:rsidRPr="000C08BB" w:rsidDel="00635710">
          <w:rPr>
            <w:rFonts w:ascii="微软雅黑" w:eastAsia="微软雅黑" w:hAnsi="微软雅黑" w:cs="宋体" w:hint="eastAsia"/>
            <w:sz w:val="24"/>
            <w:szCs w:val="21"/>
          </w:rPr>
          <w:delText>若有出错，必须严格修正</w:delText>
        </w:r>
      </w:del>
      <w:r w:rsidRPr="000C08BB">
        <w:rPr>
          <w:rFonts w:ascii="微软雅黑" w:eastAsia="微软雅黑" w:hAnsi="微软雅黑" w:cs="宋体" w:hint="eastAsia"/>
          <w:sz w:val="24"/>
          <w:szCs w:val="21"/>
        </w:rPr>
        <w:t>；</w:t>
      </w:r>
    </w:p>
    <w:p w:rsidR="00E3375A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ins w:id="41" w:author="david" w:date="2016-06-20T06:54:00Z"/>
          <w:rFonts w:ascii="微软雅黑" w:eastAsia="微软雅黑" w:hAnsi="微软雅黑" w:cs="宋体" w:hint="eastAsia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实施项目经理</w:t>
      </w:r>
      <w:del w:id="42" w:author="david" w:date="2016-06-20T06:51:00Z">
        <w:r w:rsidRPr="000C08BB" w:rsidDel="00635710">
          <w:rPr>
            <w:rFonts w:ascii="微软雅黑" w:eastAsia="微软雅黑" w:hAnsi="微软雅黑" w:cs="宋体" w:hint="eastAsia"/>
            <w:sz w:val="24"/>
            <w:szCs w:val="21"/>
          </w:rPr>
          <w:delText>必须</w:delText>
        </w:r>
        <w:r w:rsidR="00F43AF8" w:rsidRPr="000C08BB" w:rsidDel="00635710">
          <w:rPr>
            <w:rFonts w:ascii="微软雅黑" w:eastAsia="微软雅黑" w:hAnsi="微软雅黑" w:cs="宋体" w:hint="eastAsia"/>
            <w:sz w:val="24"/>
            <w:szCs w:val="21"/>
          </w:rPr>
          <w:delText>认真</w:delText>
        </w:r>
      </w:del>
      <w:del w:id="43" w:author="david" w:date="2016-06-20T06:52:00Z">
        <w:r w:rsidR="00F43AF8" w:rsidRPr="000C08BB" w:rsidDel="00635710">
          <w:rPr>
            <w:rFonts w:ascii="微软雅黑" w:eastAsia="微软雅黑" w:hAnsi="微软雅黑" w:cs="宋体" w:hint="eastAsia"/>
            <w:sz w:val="24"/>
            <w:szCs w:val="21"/>
          </w:rPr>
          <w:delText>审查</w:delText>
        </w:r>
      </w:del>
      <w:ins w:id="44" w:author="david" w:date="2016-06-20T06:52:00Z">
        <w:r w:rsidR="00635710">
          <w:rPr>
            <w:rFonts w:ascii="微软雅黑" w:eastAsia="微软雅黑" w:hAnsi="微软雅黑" w:cs="宋体" w:hint="eastAsia"/>
            <w:sz w:val="24"/>
            <w:szCs w:val="21"/>
          </w:rPr>
          <w:t>对</w:t>
        </w:r>
      </w:ins>
      <w:r w:rsidR="00F43AF8" w:rsidRPr="000C08BB">
        <w:rPr>
          <w:rFonts w:ascii="微软雅黑" w:eastAsia="微软雅黑" w:hAnsi="微软雅黑" w:cs="宋体" w:hint="eastAsia"/>
          <w:sz w:val="24"/>
          <w:szCs w:val="21"/>
        </w:rPr>
        <w:t>交底材料</w:t>
      </w:r>
      <w:ins w:id="45" w:author="david" w:date="2016-06-20T06:52:00Z">
        <w:r w:rsidR="00635710">
          <w:rPr>
            <w:rFonts w:ascii="微软雅黑" w:eastAsia="微软雅黑" w:hAnsi="微软雅黑" w:cs="宋体" w:hint="eastAsia"/>
            <w:sz w:val="24"/>
            <w:szCs w:val="21"/>
          </w:rPr>
          <w:t>总体审查</w:t>
        </w:r>
      </w:ins>
      <w:r w:rsidRPr="000C08BB">
        <w:rPr>
          <w:rFonts w:ascii="微软雅黑" w:eastAsia="微软雅黑" w:hAnsi="微软雅黑" w:cs="宋体" w:hint="eastAsia"/>
          <w:sz w:val="24"/>
          <w:szCs w:val="21"/>
        </w:rPr>
        <w:t>，</w:t>
      </w:r>
      <w:del w:id="46" w:author="david" w:date="2016-06-20T06:53:00Z">
        <w:r w:rsidR="00F43AF8" w:rsidRPr="000C08BB" w:rsidDel="00635710">
          <w:rPr>
            <w:rFonts w:ascii="微软雅黑" w:eastAsia="微软雅黑" w:hAnsi="微软雅黑" w:cs="宋体" w:hint="eastAsia"/>
            <w:sz w:val="24"/>
            <w:szCs w:val="21"/>
          </w:rPr>
          <w:delText>发现有错应</w:delText>
        </w:r>
      </w:del>
      <w:ins w:id="47" w:author="david" w:date="2016-06-20T06:53:00Z">
        <w:r w:rsidR="00635710">
          <w:rPr>
            <w:rFonts w:ascii="微软雅黑" w:eastAsia="微软雅黑" w:hAnsi="微软雅黑" w:cs="宋体" w:hint="eastAsia"/>
            <w:sz w:val="24"/>
            <w:szCs w:val="21"/>
          </w:rPr>
          <w:t>汇总</w:t>
        </w:r>
      </w:ins>
      <w:ins w:id="48" w:author="david" w:date="2016-06-20T06:54:00Z">
        <w:r w:rsidR="00635710">
          <w:rPr>
            <w:rFonts w:ascii="微软雅黑" w:eastAsia="微软雅黑" w:hAnsi="微软雅黑" w:cs="宋体" w:hint="eastAsia"/>
            <w:sz w:val="24"/>
            <w:szCs w:val="21"/>
          </w:rPr>
          <w:t>审查结果</w:t>
        </w:r>
      </w:ins>
      <w:r w:rsidR="00F43AF8" w:rsidRPr="000C08BB">
        <w:rPr>
          <w:rFonts w:ascii="微软雅黑" w:eastAsia="微软雅黑" w:hAnsi="微软雅黑" w:cs="宋体" w:hint="eastAsia"/>
          <w:sz w:val="24"/>
          <w:szCs w:val="21"/>
        </w:rPr>
        <w:t>及时反馈给商务代表；</w:t>
      </w:r>
    </w:p>
    <w:p w:rsidR="00635710" w:rsidRPr="000C08BB" w:rsidRDefault="0084453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ins w:id="49" w:author="david" w:date="2016-06-20T06:56:00Z">
        <w:r>
          <w:rPr>
            <w:rFonts w:ascii="微软雅黑" w:eastAsia="微软雅黑" w:hAnsi="微软雅黑" w:cs="宋体"/>
            <w:sz w:val="24"/>
            <w:szCs w:val="21"/>
          </w:rPr>
          <w:t>必要时召开项目交底会</w:t>
        </w:r>
        <w:r>
          <w:rPr>
            <w:rFonts w:ascii="微软雅黑" w:eastAsia="微软雅黑" w:hAnsi="微软雅黑" w:cs="宋体" w:hint="eastAsia"/>
            <w:sz w:val="24"/>
            <w:szCs w:val="21"/>
          </w:rPr>
          <w:t>（</w:t>
        </w:r>
        <w:r>
          <w:rPr>
            <w:rFonts w:ascii="微软雅黑" w:eastAsia="微软雅黑" w:hAnsi="微软雅黑" w:cs="宋体"/>
            <w:sz w:val="24"/>
            <w:szCs w:val="21"/>
          </w:rPr>
          <w:t>可与项目启动会合并</w:t>
        </w:r>
        <w:r>
          <w:rPr>
            <w:rFonts w:ascii="微软雅黑" w:eastAsia="微软雅黑" w:hAnsi="微软雅黑" w:cs="宋体" w:hint="eastAsia"/>
            <w:sz w:val="24"/>
            <w:szCs w:val="21"/>
          </w:rPr>
          <w:t>），</w:t>
        </w:r>
        <w:r w:rsidRPr="0084453A">
          <w:rPr>
            <w:rFonts w:ascii="微软雅黑" w:eastAsia="微软雅黑" w:hAnsi="微软雅黑" w:cs="宋体"/>
            <w:sz w:val="24"/>
            <w:szCs w:val="21"/>
            <w:rPrChange w:id="50" w:author="david" w:date="2016-06-20T06:57:00Z">
              <w:rPr>
                <w:rFonts w:ascii="宋体" w:hAnsi="宋体" w:cs="宋体"/>
                <w:szCs w:val="21"/>
              </w:rPr>
            </w:rPrChange>
          </w:rPr>
          <w:t>让项目实施小组尽可能多的了解项目的各种信息。</w:t>
        </w:r>
      </w:ins>
      <w:ins w:id="51" w:author="david" w:date="2016-06-20T06:58:00Z">
        <w:r>
          <w:rPr>
            <w:rFonts w:ascii="微软雅黑" w:eastAsia="微软雅黑" w:hAnsi="微软雅黑" w:cs="宋体"/>
            <w:sz w:val="24"/>
            <w:szCs w:val="21"/>
            <w:rPrChange w:id="52" w:author="david" w:date="2016-06-20T06:59:00Z">
              <w:rPr>
                <w:rFonts w:ascii="微软雅黑" w:eastAsia="微软雅黑" w:hAnsi="微软雅黑" w:cs="宋体"/>
                <w:sz w:val="24"/>
                <w:szCs w:val="21"/>
              </w:rPr>
            </w:rPrChange>
          </w:rPr>
          <w:t>最好能够安排售前</w:t>
        </w:r>
      </w:ins>
      <w:ins w:id="53" w:author="david" w:date="2016-06-20T06:59:00Z">
        <w:r>
          <w:rPr>
            <w:rFonts w:ascii="微软雅黑" w:eastAsia="微软雅黑" w:hAnsi="微软雅黑" w:cs="宋体"/>
            <w:sz w:val="24"/>
            <w:szCs w:val="21"/>
          </w:rPr>
          <w:t>人员</w:t>
        </w:r>
      </w:ins>
      <w:ins w:id="54" w:author="david" w:date="2016-06-20T06:58:00Z">
        <w:r>
          <w:rPr>
            <w:rFonts w:ascii="微软雅黑" w:eastAsia="微软雅黑" w:hAnsi="微软雅黑" w:cs="宋体"/>
            <w:sz w:val="24"/>
            <w:szCs w:val="21"/>
            <w:rPrChange w:id="55" w:author="david" w:date="2016-06-20T06:59:00Z">
              <w:rPr>
                <w:rFonts w:ascii="微软雅黑" w:eastAsia="微软雅黑" w:hAnsi="微软雅黑" w:cs="宋体"/>
                <w:sz w:val="24"/>
                <w:szCs w:val="21"/>
              </w:rPr>
            </w:rPrChange>
          </w:rPr>
          <w:t>做专项讲解，</w:t>
        </w:r>
      </w:ins>
      <w:ins w:id="56" w:author="david" w:date="2016-06-20T06:59:00Z">
        <w:r>
          <w:rPr>
            <w:rFonts w:ascii="微软雅黑" w:eastAsia="微软雅黑" w:hAnsi="微软雅黑" w:cs="宋体"/>
            <w:sz w:val="24"/>
            <w:szCs w:val="21"/>
          </w:rPr>
          <w:t>重点介绍</w:t>
        </w:r>
      </w:ins>
      <w:ins w:id="57" w:author="david" w:date="2016-06-20T06:58:00Z">
        <w:r>
          <w:rPr>
            <w:rFonts w:ascii="微软雅黑" w:eastAsia="微软雅黑" w:hAnsi="微软雅黑" w:cs="宋体"/>
            <w:sz w:val="24"/>
            <w:szCs w:val="21"/>
            <w:rPrChange w:id="58" w:author="david" w:date="2016-06-20T06:59:00Z">
              <w:rPr>
                <w:rFonts w:ascii="微软雅黑" w:eastAsia="微软雅黑" w:hAnsi="微软雅黑" w:cs="宋体"/>
                <w:sz w:val="24"/>
                <w:szCs w:val="21"/>
              </w:rPr>
            </w:rPrChange>
          </w:rPr>
          <w:t>客</w:t>
        </w:r>
      </w:ins>
      <w:ins w:id="59" w:author="david" w:date="2016-06-20T06:59:00Z">
        <w:r>
          <w:rPr>
            <w:rFonts w:ascii="微软雅黑" w:eastAsia="微软雅黑" w:hAnsi="微软雅黑" w:cs="宋体"/>
            <w:sz w:val="24"/>
            <w:szCs w:val="21"/>
          </w:rPr>
          <w:t>户</w:t>
        </w:r>
      </w:ins>
      <w:ins w:id="60" w:author="david" w:date="2016-06-20T06:58:00Z">
        <w:r>
          <w:rPr>
            <w:rFonts w:ascii="微软雅黑" w:eastAsia="微软雅黑" w:hAnsi="微软雅黑" w:cs="宋体"/>
            <w:sz w:val="24"/>
            <w:szCs w:val="21"/>
            <w:rPrChange w:id="61" w:author="david" w:date="2016-06-20T06:59:00Z">
              <w:rPr>
                <w:rFonts w:ascii="微软雅黑" w:eastAsia="微软雅黑" w:hAnsi="微软雅黑" w:cs="宋体"/>
                <w:sz w:val="24"/>
                <w:szCs w:val="21"/>
              </w:rPr>
            </w:rPrChange>
          </w:rPr>
          <w:t>状况、实施</w:t>
        </w:r>
      </w:ins>
      <w:ins w:id="62" w:author="david" w:date="2016-06-20T07:02:00Z">
        <w:r>
          <w:rPr>
            <w:rFonts w:ascii="微软雅黑" w:eastAsia="微软雅黑" w:hAnsi="微软雅黑" w:cs="宋体"/>
            <w:sz w:val="24"/>
            <w:szCs w:val="21"/>
          </w:rPr>
          <w:t>方案</w:t>
        </w:r>
      </w:ins>
      <w:ins w:id="63" w:author="david" w:date="2016-06-20T06:58:00Z">
        <w:r w:rsidRPr="0084453A">
          <w:rPr>
            <w:rFonts w:ascii="微软雅黑" w:eastAsia="微软雅黑" w:hAnsi="微软雅黑" w:cs="宋体"/>
            <w:sz w:val="24"/>
            <w:szCs w:val="21"/>
            <w:rPrChange w:id="64" w:author="david" w:date="2016-06-20T06:59:00Z">
              <w:rPr>
                <w:rFonts w:ascii="宋体" w:hAnsi="宋体" w:cs="宋体"/>
                <w:szCs w:val="21"/>
              </w:rPr>
            </w:rPrChange>
          </w:rPr>
          <w:t>、验收标准等内容。</w:t>
        </w:r>
      </w:ins>
      <w:ins w:id="65" w:author="david" w:date="2016-06-20T07:00:00Z">
        <w:r>
          <w:rPr>
            <w:rFonts w:ascii="微软雅黑" w:eastAsia="微软雅黑" w:hAnsi="微软雅黑" w:cs="宋体"/>
            <w:sz w:val="24"/>
            <w:szCs w:val="21"/>
          </w:rPr>
          <w:t>商务代表</w:t>
        </w:r>
        <w:r w:rsidRPr="0084453A">
          <w:rPr>
            <w:rFonts w:ascii="微软雅黑" w:eastAsia="微软雅黑" w:hAnsi="微软雅黑" w:cs="宋体"/>
            <w:sz w:val="24"/>
            <w:szCs w:val="21"/>
            <w:rPrChange w:id="66" w:author="david" w:date="2016-06-20T07:00:00Z">
              <w:rPr>
                <w:rFonts w:ascii="宋体" w:hAnsi="宋体" w:cs="宋体"/>
                <w:szCs w:val="21"/>
              </w:rPr>
            </w:rPrChange>
          </w:rPr>
          <w:t>有责任把合同中重要的条款部分在此</w:t>
        </w:r>
      </w:ins>
      <w:ins w:id="67" w:author="david" w:date="2016-06-20T07:01:00Z">
        <w:r>
          <w:rPr>
            <w:rFonts w:ascii="微软雅黑" w:eastAsia="微软雅黑" w:hAnsi="微软雅黑" w:cs="宋体"/>
            <w:sz w:val="24"/>
            <w:szCs w:val="21"/>
          </w:rPr>
          <w:t>重点</w:t>
        </w:r>
      </w:ins>
      <w:ins w:id="68" w:author="david" w:date="2016-06-20T07:00:00Z">
        <w:r w:rsidRPr="0084453A">
          <w:rPr>
            <w:rFonts w:ascii="微软雅黑" w:eastAsia="微软雅黑" w:hAnsi="微软雅黑" w:cs="宋体"/>
            <w:sz w:val="24"/>
            <w:szCs w:val="21"/>
            <w:rPrChange w:id="69" w:author="david" w:date="2016-06-20T07:00:00Z">
              <w:rPr>
                <w:rFonts w:ascii="宋体" w:hAnsi="宋体" w:cs="宋体"/>
                <w:szCs w:val="21"/>
              </w:rPr>
            </w:rPrChange>
          </w:rPr>
          <w:t>说明，例如：实施范围、实施周期、实施内容、收款条件和收款的约定等相关内容。</w:t>
        </w:r>
      </w:ins>
    </w:p>
    <w:p w:rsidR="005822CB" w:rsidRPr="000C08BB" w:rsidRDefault="00F43AF8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销售代表</w:t>
      </w:r>
      <w:del w:id="70" w:author="david" w:date="2016-06-20T07:03:00Z">
        <w:r w:rsidRPr="000C08BB" w:rsidDel="00CD127D">
          <w:rPr>
            <w:rFonts w:ascii="微软雅黑" w:eastAsia="微软雅黑" w:hAnsi="微软雅黑" w:cs="宋体" w:hint="eastAsia"/>
            <w:sz w:val="24"/>
            <w:szCs w:val="21"/>
          </w:rPr>
          <w:delText>对客户的口头承诺，</w:delText>
        </w:r>
      </w:del>
      <w:ins w:id="71" w:author="david" w:date="2016-06-20T07:03:00Z">
        <w:r w:rsidR="00CD127D" w:rsidRPr="00CD127D">
          <w:rPr>
            <w:rFonts w:ascii="微软雅黑" w:eastAsia="微软雅黑" w:hAnsi="微软雅黑" w:cs="宋体"/>
            <w:sz w:val="24"/>
            <w:szCs w:val="21"/>
            <w:rPrChange w:id="72" w:author="david" w:date="2016-06-20T07:04:00Z">
              <w:rPr>
                <w:rFonts w:ascii="宋体" w:hAnsi="宋体" w:cs="宋体"/>
                <w:szCs w:val="21"/>
              </w:rPr>
            </w:rPrChange>
          </w:rPr>
          <w:t>反馈</w:t>
        </w:r>
        <w:r w:rsidR="00CD127D" w:rsidRPr="00CD127D">
          <w:rPr>
            <w:rFonts w:ascii="微软雅黑" w:eastAsia="微软雅黑" w:hAnsi="微软雅黑" w:cs="宋体"/>
            <w:sz w:val="24"/>
            <w:szCs w:val="21"/>
            <w:rPrChange w:id="73" w:author="david" w:date="2016-06-20T07:04:00Z">
              <w:rPr>
                <w:rFonts w:ascii="宋体" w:hAnsi="宋体" w:cs="宋体"/>
                <w:szCs w:val="21"/>
              </w:rPr>
            </w:rPrChange>
          </w:rPr>
          <w:t>在售前阶段向客户承诺的口头承诺内</w:t>
        </w:r>
        <w:r w:rsidR="00CD127D">
          <w:rPr>
            <w:rFonts w:ascii="微软雅黑" w:eastAsia="微软雅黑" w:hAnsi="微软雅黑" w:cs="宋体"/>
            <w:sz w:val="24"/>
            <w:szCs w:val="21"/>
            <w:rPrChange w:id="74" w:author="david" w:date="2016-06-20T07:04:00Z">
              <w:rPr>
                <w:rFonts w:ascii="微软雅黑" w:eastAsia="微软雅黑" w:hAnsi="微软雅黑" w:cs="宋体"/>
                <w:sz w:val="24"/>
                <w:szCs w:val="21"/>
              </w:rPr>
            </w:rPrChange>
          </w:rPr>
          <w:t>容，包括：实施范围、客户化的问题，免费给客户做的事情等相关内容</w:t>
        </w:r>
        <w:r w:rsidR="00CD127D" w:rsidRPr="00CD127D">
          <w:rPr>
            <w:rFonts w:ascii="微软雅黑" w:eastAsia="微软雅黑" w:hAnsi="微软雅黑" w:cs="宋体"/>
            <w:sz w:val="24"/>
            <w:szCs w:val="21"/>
            <w:rPrChange w:id="75" w:author="david" w:date="2016-06-20T07:04:00Z">
              <w:rPr>
                <w:rFonts w:ascii="宋体" w:hAnsi="宋体" w:cs="宋体"/>
                <w:szCs w:val="21"/>
              </w:rPr>
            </w:rPrChange>
          </w:rPr>
          <w:t>须</w:t>
        </w:r>
      </w:ins>
      <w:ins w:id="76" w:author="david" w:date="2016-06-20T07:04:00Z">
        <w:r w:rsidR="00CD127D">
          <w:rPr>
            <w:rFonts w:ascii="微软雅黑" w:eastAsia="微软雅黑" w:hAnsi="微软雅黑" w:cs="宋体"/>
            <w:sz w:val="24"/>
            <w:szCs w:val="21"/>
          </w:rPr>
          <w:t>在交底交接单中</w:t>
        </w:r>
      </w:ins>
      <w:ins w:id="77" w:author="david" w:date="2016-06-20T07:03:00Z">
        <w:r w:rsidR="00CD127D" w:rsidRPr="00CD127D">
          <w:rPr>
            <w:rFonts w:ascii="微软雅黑" w:eastAsia="微软雅黑" w:hAnsi="微软雅黑" w:cs="宋体"/>
            <w:sz w:val="24"/>
            <w:szCs w:val="21"/>
            <w:rPrChange w:id="78" w:author="david" w:date="2016-06-20T07:04:00Z">
              <w:rPr>
                <w:rFonts w:ascii="宋体" w:hAnsi="宋体" w:cs="宋体"/>
                <w:szCs w:val="21"/>
              </w:rPr>
            </w:rPrChange>
          </w:rPr>
          <w:t>做书面的确认。</w:t>
        </w:r>
      </w:ins>
      <w:del w:id="79" w:author="david" w:date="2016-06-20T07:04:00Z">
        <w:r w:rsidRPr="000C08BB" w:rsidDel="00CD127D">
          <w:rPr>
            <w:rFonts w:ascii="微软雅黑" w:eastAsia="微软雅黑" w:hAnsi="微软雅黑" w:cs="宋体" w:hint="eastAsia"/>
            <w:sz w:val="24"/>
            <w:szCs w:val="21"/>
          </w:rPr>
          <w:delText>必须反馈给商务代表和实施项目经理。</w:delText>
        </w:r>
      </w:del>
    </w:p>
    <w:p w:rsidR="00E3375A" w:rsidRPr="000C08BB" w:rsidRDefault="00E3375A" w:rsidP="000C08BB">
      <w:pPr>
        <w:numPr>
          <w:ilvl w:val="0"/>
          <w:numId w:val="16"/>
        </w:num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5822CB">
        <w:rPr>
          <w:rFonts w:ascii="微软雅黑" w:eastAsia="微软雅黑" w:hAnsi="微软雅黑" w:cs="宋体" w:hint="eastAsia"/>
          <w:b/>
          <w:bCs/>
          <w:sz w:val="24"/>
          <w:szCs w:val="21"/>
        </w:rPr>
        <w:lastRenderedPageBreak/>
        <w:t>编制和审核项目概算表</w:t>
      </w:r>
    </w:p>
    <w:p w:rsidR="00F43AF8" w:rsidRPr="000C08BB" w:rsidRDefault="00F43AF8" w:rsidP="000C08BB">
      <w:pPr>
        <w:numPr>
          <w:ilvl w:val="0"/>
          <w:numId w:val="18"/>
        </w:numPr>
        <w:spacing w:before="120" w:after="120" w:line="360" w:lineRule="auto"/>
        <w:ind w:left="1133" w:hanging="453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商务代表必须认真如实的根据项目产品参数编制《项目概算表》；</w:t>
      </w:r>
    </w:p>
    <w:p w:rsidR="00F43AF8" w:rsidRPr="000C08BB" w:rsidRDefault="00F43AF8" w:rsidP="000C08BB">
      <w:pPr>
        <w:numPr>
          <w:ilvl w:val="0"/>
          <w:numId w:val="18"/>
        </w:numPr>
        <w:spacing w:before="120" w:after="120" w:line="360" w:lineRule="auto"/>
        <w:ind w:left="1133" w:hanging="453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产品经理\研发经理、采购代表必须认真审查概算研发部分，同时提交真实数据和意见；</w:t>
      </w:r>
    </w:p>
    <w:p w:rsidR="005822CB" w:rsidRPr="000C08BB" w:rsidRDefault="00F43AF8" w:rsidP="000C08BB">
      <w:pPr>
        <w:numPr>
          <w:ilvl w:val="0"/>
          <w:numId w:val="18"/>
        </w:numPr>
        <w:spacing w:before="120" w:after="120" w:line="360" w:lineRule="auto"/>
        <w:ind w:left="1133" w:hanging="453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实施项目经理必须如实审核概算表，若有异议，必须如实反馈并让相关执行者重新审查并修正。</w:t>
      </w:r>
    </w:p>
    <w:p w:rsidR="00E3375A" w:rsidRPr="000C08BB" w:rsidRDefault="00E3375A" w:rsidP="000C08BB">
      <w:pPr>
        <w:numPr>
          <w:ilvl w:val="0"/>
          <w:numId w:val="16"/>
        </w:num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5822CB">
        <w:rPr>
          <w:rFonts w:ascii="微软雅黑" w:eastAsia="微软雅黑" w:hAnsi="微软雅黑" w:cs="宋体" w:hint="eastAsia"/>
          <w:b/>
          <w:bCs/>
          <w:sz w:val="24"/>
          <w:szCs w:val="21"/>
        </w:rPr>
        <w:t>召开内部启动会</w:t>
      </w:r>
    </w:p>
    <w:p w:rsidR="00E3375A" w:rsidRPr="000C08BB" w:rsidRDefault="00F43AF8" w:rsidP="000C08BB">
      <w:pPr>
        <w:numPr>
          <w:ilvl w:val="0"/>
          <w:numId w:val="19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若项目具备实施条件，</w:t>
      </w:r>
      <w:del w:id="80" w:author="david" w:date="2016-06-20T07:07:00Z">
        <w:r w:rsidRPr="000C08BB" w:rsidDel="00D327C7">
          <w:rPr>
            <w:rFonts w:ascii="微软雅黑" w:eastAsia="微软雅黑" w:hAnsi="微软雅黑" w:cs="宋体" w:hint="eastAsia"/>
            <w:sz w:val="24"/>
            <w:szCs w:val="21"/>
          </w:rPr>
          <w:delText>实施项目经理</w:delText>
        </w:r>
      </w:del>
      <w:del w:id="81" w:author="david" w:date="2016-06-20T07:06:00Z">
        <w:r w:rsidRPr="000C08BB" w:rsidDel="00D327C7">
          <w:rPr>
            <w:rFonts w:ascii="微软雅黑" w:eastAsia="微软雅黑" w:hAnsi="微软雅黑" w:cs="宋体" w:hint="eastAsia"/>
            <w:sz w:val="24"/>
            <w:szCs w:val="21"/>
          </w:rPr>
          <w:delText>必须</w:delText>
        </w:r>
      </w:del>
      <w:del w:id="82" w:author="david" w:date="2016-06-20T07:07:00Z">
        <w:r w:rsidRPr="000C08BB" w:rsidDel="00D327C7">
          <w:rPr>
            <w:rFonts w:ascii="微软雅黑" w:eastAsia="微软雅黑" w:hAnsi="微软雅黑" w:cs="宋体" w:hint="eastAsia"/>
            <w:sz w:val="24"/>
            <w:szCs w:val="21"/>
          </w:rPr>
          <w:delText>召开内部启动会</w:delText>
        </w:r>
      </w:del>
      <w:ins w:id="83" w:author="david" w:date="2016-06-20T07:07:00Z">
        <w:r w:rsidR="00D327C7">
          <w:rPr>
            <w:rFonts w:ascii="微软雅黑" w:eastAsia="微软雅黑" w:hAnsi="微软雅黑" w:cs="宋体" w:hint="eastAsia"/>
            <w:sz w:val="24"/>
            <w:szCs w:val="21"/>
          </w:rPr>
          <w:t>实施</w:t>
        </w:r>
      </w:ins>
      <w:ins w:id="84" w:author="david" w:date="2016-06-20T07:06:00Z">
        <w:r w:rsidR="00D327C7" w:rsidRPr="00D327C7">
          <w:rPr>
            <w:rFonts w:ascii="微软雅黑" w:eastAsia="微软雅黑" w:hAnsi="微软雅黑" w:cs="宋体"/>
            <w:sz w:val="24"/>
            <w:szCs w:val="21"/>
            <w:rPrChange w:id="85" w:author="david" w:date="2016-06-20T07:06:00Z">
              <w:rPr>
                <w:rFonts w:ascii="宋体" w:hAnsi="宋体" w:cs="宋体"/>
                <w:szCs w:val="21"/>
              </w:rPr>
            </w:rPrChange>
          </w:rPr>
          <w:t>项目经理准备</w:t>
        </w:r>
      </w:ins>
      <w:ins w:id="86" w:author="david" w:date="2016-06-20T07:08:00Z">
        <w:r w:rsidR="00D327C7">
          <w:rPr>
            <w:rFonts w:ascii="微软雅黑" w:eastAsia="微软雅黑" w:hAnsi="微软雅黑" w:cs="宋体"/>
            <w:sz w:val="24"/>
            <w:szCs w:val="21"/>
          </w:rPr>
          <w:t>内部</w:t>
        </w:r>
      </w:ins>
      <w:ins w:id="87" w:author="david" w:date="2016-06-20T07:07:00Z">
        <w:r w:rsidR="00D327C7">
          <w:rPr>
            <w:rFonts w:ascii="微软雅黑" w:eastAsia="微软雅黑" w:hAnsi="微软雅黑" w:cs="宋体"/>
            <w:sz w:val="24"/>
            <w:szCs w:val="21"/>
          </w:rPr>
          <w:t>启动</w:t>
        </w:r>
      </w:ins>
      <w:ins w:id="88" w:author="david" w:date="2016-06-20T07:06:00Z">
        <w:r w:rsidR="00D327C7" w:rsidRPr="00D327C7">
          <w:rPr>
            <w:rFonts w:ascii="微软雅黑" w:eastAsia="微软雅黑" w:hAnsi="微软雅黑" w:cs="宋体"/>
            <w:sz w:val="24"/>
            <w:szCs w:val="21"/>
            <w:rPrChange w:id="89" w:author="david" w:date="2016-06-20T07:06:00Z">
              <w:rPr>
                <w:rFonts w:ascii="宋体" w:hAnsi="宋体" w:cs="宋体"/>
                <w:szCs w:val="21"/>
              </w:rPr>
            </w:rPrChange>
          </w:rPr>
          <w:t>会议议程：让参加会议的人员明确会议的主题，清楚地知道会议需要讨论的内容，说明参加会议的人员、会议举办的时间等相关信息</w:t>
        </w:r>
      </w:ins>
      <w:ins w:id="90" w:author="david" w:date="2016-06-20T07:07:00Z">
        <w:r w:rsidR="00D327C7">
          <w:rPr>
            <w:rFonts w:ascii="微软雅黑" w:eastAsia="微软雅黑" w:hAnsi="微软雅黑" w:cs="宋体" w:hint="eastAsia"/>
            <w:sz w:val="24"/>
            <w:szCs w:val="21"/>
          </w:rPr>
          <w:t>，</w:t>
        </w:r>
        <w:r w:rsidR="00D327C7">
          <w:rPr>
            <w:rFonts w:ascii="微软雅黑" w:eastAsia="微软雅黑" w:hAnsi="微软雅黑" w:cs="宋体"/>
            <w:sz w:val="24"/>
            <w:szCs w:val="21"/>
          </w:rPr>
          <w:t>召开项目内部启动会</w:t>
        </w:r>
      </w:ins>
      <w:r w:rsidRPr="000C08BB">
        <w:rPr>
          <w:rFonts w:ascii="微软雅黑" w:eastAsia="微软雅黑" w:hAnsi="微软雅黑" w:cs="宋体" w:hint="eastAsia"/>
          <w:sz w:val="24"/>
          <w:szCs w:val="21"/>
        </w:rPr>
        <w:t>；</w:t>
      </w:r>
    </w:p>
    <w:p w:rsidR="00F43AF8" w:rsidRPr="000C08BB" w:rsidRDefault="00F43AF8" w:rsidP="000C08BB">
      <w:pPr>
        <w:numPr>
          <w:ilvl w:val="0"/>
          <w:numId w:val="19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采购代表、产品经理\研发经理必须参与内部启动会；</w:t>
      </w:r>
    </w:p>
    <w:p w:rsidR="00F43AF8" w:rsidRPr="000C08BB" w:rsidRDefault="00F43AF8" w:rsidP="000C08BB">
      <w:pPr>
        <w:numPr>
          <w:ilvl w:val="0"/>
          <w:numId w:val="19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实施项目经理必须发布内部启动会的会议纪要。</w:t>
      </w:r>
    </w:p>
    <w:p w:rsidR="00782A0C" w:rsidRDefault="00EA54B8" w:rsidP="00782A0C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bookmarkStart w:id="91" w:name="_Toc450522506"/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1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.2.</w:t>
      </w:r>
      <w:r w:rsid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4</w:t>
      </w:r>
      <w:r w:rsidR="00257F9F" w:rsidRPr="000C08BB">
        <w:rPr>
          <w:rFonts w:ascii="微软雅黑" w:eastAsia="微软雅黑" w:hAnsi="微软雅黑" w:cs="Times New Roman"/>
          <w:color w:val="auto"/>
          <w:sz w:val="30"/>
          <w:szCs w:val="30"/>
        </w:rPr>
        <w:t>角色与责任</w:t>
      </w:r>
      <w:bookmarkEnd w:id="91"/>
    </w:p>
    <w:p w:rsidR="006C3690" w:rsidRPr="00782A0C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商务代表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6C3690" w:rsidRDefault="00E56AF5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准备自检和交底材料</w:t>
      </w:r>
      <w:r w:rsidR="006C3690">
        <w:rPr>
          <w:rFonts w:ascii="微软雅黑" w:eastAsia="微软雅黑" w:hAnsi="微软雅黑" w:hint="eastAsia"/>
          <w:sz w:val="24"/>
          <w:szCs w:val="24"/>
        </w:rPr>
        <w:t>；</w:t>
      </w:r>
    </w:p>
    <w:p w:rsidR="00185424" w:rsidRDefault="00E56AF5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编制概算表。</w:t>
      </w:r>
    </w:p>
    <w:p w:rsidR="006C3690" w:rsidRPr="000C08BB" w:rsidRDefault="00A91AF2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实施项目经理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="00257F9F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6C3690" w:rsidRDefault="006C3690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交底资料审查；</w:t>
      </w:r>
    </w:p>
    <w:p w:rsidR="006C3690" w:rsidRDefault="006C3690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判断是否具备实施条件；</w:t>
      </w:r>
    </w:p>
    <w:p w:rsidR="00257F9F" w:rsidRDefault="00A2161D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召集内部启动会，包括会议准备（议程、人员、时间、地点）</w:t>
      </w:r>
      <w:r w:rsidR="00D35CDF">
        <w:rPr>
          <w:rFonts w:ascii="微软雅黑" w:eastAsia="微软雅黑" w:hAnsi="微软雅黑" w:hint="eastAsia"/>
          <w:sz w:val="24"/>
          <w:szCs w:val="24"/>
        </w:rPr>
        <w:t>。</w:t>
      </w:r>
    </w:p>
    <w:p w:rsidR="00A91AF2" w:rsidRPr="000C08BB" w:rsidRDefault="00A91AF2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产品经理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782A0C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交底资料审查；</w:t>
      </w:r>
    </w:p>
    <w:p w:rsidR="006C3690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提交概算研发部分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91AF2" w:rsidRPr="000C08BB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研发</w:t>
      </w:r>
      <w:r w:rsidR="00A91AF2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经理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="00A91AF2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11550A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交底资料审查；</w:t>
      </w:r>
    </w:p>
    <w:p w:rsidR="0011550A" w:rsidRPr="0011550A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提交概算研发部分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82A0C" w:rsidRDefault="00A91AF2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采购</w:t>
      </w:r>
      <w:r w:rsidR="00ED4F5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代表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  <w:bookmarkStart w:id="92" w:name="_Toc450522507"/>
    </w:p>
    <w:p w:rsidR="00376D42" w:rsidRPr="00782A0C" w:rsidRDefault="00376D42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交底材料审查。</w:t>
      </w:r>
    </w:p>
    <w:p w:rsidR="00280B91" w:rsidRPr="000C08BB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销售代表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7C077C" w:rsidRDefault="007C077C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与客户确认口头承诺。</w:t>
      </w:r>
    </w:p>
    <w:p w:rsidR="00185424" w:rsidRPr="000C08BB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实施部门负责人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7C077C" w:rsidRPr="00280B91" w:rsidRDefault="00B8036F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对交付成果的审批工作</w:t>
      </w:r>
      <w:r w:rsidR="000E63E3">
        <w:rPr>
          <w:rFonts w:ascii="微软雅黑" w:eastAsia="微软雅黑" w:hAnsi="微软雅黑" w:hint="eastAsia"/>
          <w:sz w:val="24"/>
          <w:szCs w:val="24"/>
        </w:rPr>
        <w:t>。</w:t>
      </w:r>
    </w:p>
    <w:p w:rsidR="00257F9F" w:rsidRPr="00772B77" w:rsidRDefault="00EA54B8" w:rsidP="00772B77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1</w:t>
      </w:r>
      <w:r w:rsidR="00A91AF2"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.2.</w:t>
      </w:r>
      <w:r w:rsidR="00772B77"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5</w:t>
      </w:r>
      <w:r w:rsidR="00257F9F" w:rsidRPr="00772B77">
        <w:rPr>
          <w:rFonts w:ascii="微软雅黑" w:eastAsia="微软雅黑" w:hAnsi="微软雅黑" w:cs="Times New Roman"/>
          <w:color w:val="auto"/>
          <w:sz w:val="30"/>
          <w:szCs w:val="30"/>
        </w:rPr>
        <w:t>交付成果</w:t>
      </w:r>
      <w:bookmarkEnd w:id="92"/>
    </w:p>
    <w:tbl>
      <w:tblPr>
        <w:tblW w:w="9639" w:type="dxa"/>
        <w:tblInd w:w="-4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01"/>
        <w:gridCol w:w="1833"/>
        <w:gridCol w:w="1286"/>
        <w:gridCol w:w="1134"/>
        <w:gridCol w:w="1701"/>
        <w:gridCol w:w="1984"/>
      </w:tblGrid>
      <w:tr w:rsidR="00A91AF2" w:rsidRPr="00C27537" w:rsidTr="005822CB">
        <w:trPr>
          <w:trHeight w:val="1564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交付成果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文档名称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szCs w:val="21"/>
              </w:rPr>
              <w:t>文档性</w:t>
            </w: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（内/外）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审批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模板工具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B8036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lastRenderedPageBreak/>
              <w:t>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《项目交底自检表》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541E73">
            <w:pPr>
              <w:spacing w:before="120" w:after="120"/>
              <w:rPr>
                <w:rFonts w:ascii="微软雅黑" w:eastAsia="微软雅黑" w:hAnsi="微软雅黑" w:cs="宋体"/>
                <w:szCs w:val="21"/>
                <w:u w:val="single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《项目交底自检表》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xx_xx_2_1_1_1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B8036F">
            <w:pPr>
              <w:spacing w:before="120" w:after="120"/>
              <w:ind w:firstLineChars="150" w:firstLine="33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《项目交底自检表》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《项目交底交接单》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541E73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《项目交底交接单》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《项目交底交接单》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《项目概算表》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541E73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《项目概算表》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《项目概算表》</w:t>
            </w:r>
          </w:p>
        </w:tc>
      </w:tr>
      <w:tr w:rsidR="00EF6803" w:rsidRPr="00C27537" w:rsidTr="004E7367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《项目交付清单》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《项目交付清单》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《项目交付清单》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EF6803">
              <w:rPr>
                <w:rFonts w:ascii="微软雅黑" w:eastAsia="微软雅黑" w:hAnsi="微软雅黑" w:cs="宋体" w:hint="eastAsia"/>
                <w:szCs w:val="21"/>
              </w:rPr>
              <w:t>项目</w:t>
            </w:r>
            <w:r w:rsidRPr="00B8036F">
              <w:rPr>
                <w:rFonts w:ascii="微软雅黑" w:eastAsia="微软雅黑" w:hAnsi="微软雅黑" w:cs="宋体" w:hint="eastAsia"/>
                <w:szCs w:val="21"/>
              </w:rPr>
              <w:t>干系人登记册》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541E73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EF6803">
              <w:rPr>
                <w:rFonts w:ascii="微软雅黑" w:eastAsia="微软雅黑" w:hAnsi="微软雅黑" w:cs="宋体" w:hint="eastAsia"/>
                <w:szCs w:val="21"/>
              </w:rPr>
              <w:t>项目</w:t>
            </w:r>
            <w:r>
              <w:rPr>
                <w:rFonts w:ascii="微软雅黑" w:eastAsia="微软雅黑" w:hAnsi="微软雅黑" w:cs="宋体" w:hint="eastAsia"/>
                <w:szCs w:val="21"/>
              </w:rPr>
              <w:t>干系人登记册》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EF6803">
              <w:rPr>
                <w:rFonts w:ascii="微软雅黑" w:eastAsia="微软雅黑" w:hAnsi="微软雅黑" w:cs="宋体" w:hint="eastAsia"/>
                <w:szCs w:val="21"/>
              </w:rPr>
              <w:t>项目</w:t>
            </w:r>
            <w:r w:rsidRPr="00B8036F">
              <w:rPr>
                <w:rFonts w:ascii="微软雅黑" w:eastAsia="微软雅黑" w:hAnsi="微软雅黑" w:cs="宋体" w:hint="eastAsia"/>
                <w:szCs w:val="21"/>
              </w:rPr>
              <w:t>干系人登记册》</w:t>
            </w:r>
          </w:p>
        </w:tc>
      </w:tr>
      <w:tr w:rsidR="00B8036F" w:rsidRPr="00C27537" w:rsidTr="00B8036F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《项目风险识别与跟踪表》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B8036F">
            <w:pPr>
              <w:spacing w:before="120" w:after="120"/>
              <w:rPr>
                <w:rFonts w:ascii="微软雅黑" w:eastAsia="微软雅黑" w:hAnsi="微软雅黑" w:cs="宋体"/>
                <w:szCs w:val="21"/>
                <w:u w:val="single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Pr="00A91AF2">
              <w:rPr>
                <w:rFonts w:ascii="微软雅黑" w:eastAsia="微软雅黑" w:hAnsi="微软雅黑" w:cs="宋体" w:hint="eastAsia"/>
                <w:szCs w:val="21"/>
              </w:rPr>
              <w:t>项目风险识别与跟踪表</w:t>
            </w:r>
            <w:r>
              <w:rPr>
                <w:rFonts w:ascii="微软雅黑" w:eastAsia="微软雅黑" w:hAnsi="微软雅黑" w:cs="宋体" w:hint="eastAsia"/>
                <w:szCs w:val="21"/>
              </w:rPr>
              <w:t>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《项目风险识别与跟踪表》</w:t>
            </w:r>
          </w:p>
        </w:tc>
      </w:tr>
      <w:tr w:rsidR="00EF6803" w:rsidRPr="00C27537" w:rsidTr="00B8036F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《会议纪要》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B8036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《会议纪要》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《会议纪要》</w:t>
            </w:r>
          </w:p>
        </w:tc>
      </w:tr>
    </w:tbl>
    <w:p w:rsidR="005C0CD0" w:rsidRPr="00772B77" w:rsidRDefault="005C0CD0" w:rsidP="00772B77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1.2.</w:t>
      </w:r>
      <w:r w:rsidR="00772B77"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6</w:t>
      </w: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风险提示</w:t>
      </w:r>
    </w:p>
    <w:p w:rsidR="005C0CD0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t>销售人员对校方口头承诺的风险。这种承诺在销售过程中很常见，但会对后面的项目实施工作带来了巨大的压力，如果处理不好，常会引起校方的强烈不满。</w:t>
      </w:r>
    </w:p>
    <w:p w:rsidR="00A877EB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lastRenderedPageBreak/>
        <w:t>项目的顺利交接。项目小组应该通过销售、售前顾问尽快了解校方的各种信息（校方模式、行业、产品、业务特点、校方内部的矛盾点等），收集尽可能多的校方资料、相关的文档。使整个项目小组尽快的展开相应的工作，投入到该项目中。</w:t>
      </w:r>
    </w:p>
    <w:p w:rsidR="005C0CD0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t>文档资料的建立。建立文档配置库是项目管理的一项基础工作，完备的文档信息可以跟踪整个项目，让项目组成员</w:t>
      </w:r>
      <w:r w:rsidRPr="00541E73">
        <w:rPr>
          <w:rFonts w:ascii="微软雅黑" w:eastAsia="微软雅黑" w:hAnsi="微软雅黑" w:cs="宋体" w:hint="eastAsia"/>
          <w:sz w:val="24"/>
          <w:szCs w:val="21"/>
        </w:rPr>
        <w:t>、</w:t>
      </w:r>
      <w:r w:rsidRPr="00541E73">
        <w:rPr>
          <w:rFonts w:ascii="微软雅黑" w:eastAsia="微软雅黑" w:hAnsi="微软雅黑" w:cs="宋体"/>
          <w:sz w:val="24"/>
          <w:szCs w:val="21"/>
        </w:rPr>
        <w:t>尤其是后来加入的项目组其他的成员，尽快了解项目状态。</w:t>
      </w:r>
    </w:p>
    <w:p w:rsidR="005C0CD0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t>项目风险评估报告。售前阶段可能有些内容并没有写入。项目风险评估报告，在项目交接会议中双方有必要在做一次回顾，明确项目可能隐含的风险。</w:t>
      </w:r>
      <w:bookmarkEnd w:id="6"/>
      <w:bookmarkEnd w:id="7"/>
      <w:bookmarkEnd w:id="8"/>
      <w:bookmarkEnd w:id="9"/>
      <w:bookmarkEnd w:id="10"/>
      <w:bookmarkEnd w:id="11"/>
    </w:p>
    <w:sectPr w:rsidR="005C0CD0" w:rsidRPr="00541E73" w:rsidSect="00FC337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0A0" w:rsidRDefault="00BA20A0" w:rsidP="00011DE9">
      <w:r>
        <w:separator/>
      </w:r>
    </w:p>
  </w:endnote>
  <w:endnote w:type="continuationSeparator" w:id="1">
    <w:p w:rsidR="00BA20A0" w:rsidRDefault="00BA20A0" w:rsidP="00011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662210"/>
      <w:docPartObj>
        <w:docPartGallery w:val="Page Numbers (Bottom of Page)"/>
        <w:docPartUnique/>
      </w:docPartObj>
    </w:sdtPr>
    <w:sdtContent>
      <w:p w:rsidR="00DD391A" w:rsidRDefault="00FC3374">
        <w:pPr>
          <w:pStyle w:val="a5"/>
          <w:jc w:val="center"/>
        </w:pPr>
        <w:r>
          <w:fldChar w:fldCharType="begin"/>
        </w:r>
        <w:r w:rsidR="00DD391A">
          <w:instrText>PAGE   \* MERGEFORMAT</w:instrText>
        </w:r>
        <w:r>
          <w:fldChar w:fldCharType="separate"/>
        </w:r>
        <w:r w:rsidR="00D327C7" w:rsidRPr="00D327C7">
          <w:rPr>
            <w:noProof/>
            <w:lang w:val="zh-CN"/>
          </w:rPr>
          <w:t>3</w:t>
        </w:r>
        <w:r>
          <w:fldChar w:fldCharType="end"/>
        </w:r>
      </w:p>
    </w:sdtContent>
  </w:sdt>
  <w:p w:rsidR="00DD391A" w:rsidRDefault="00DD391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0A0" w:rsidRDefault="00BA20A0" w:rsidP="00011DE9">
      <w:r>
        <w:separator/>
      </w:r>
    </w:p>
  </w:footnote>
  <w:footnote w:type="continuationSeparator" w:id="1">
    <w:p w:rsidR="00BA20A0" w:rsidRDefault="00BA20A0" w:rsidP="00011D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91A" w:rsidRDefault="00DD391A">
    <w:pPr>
      <w:pStyle w:val="a4"/>
    </w:pPr>
    <w:r>
      <w:rPr>
        <w:noProof/>
      </w:rPr>
      <w:drawing>
        <wp:inline distT="0" distB="0" distL="0" distR="0">
          <wp:extent cx="1052623" cy="21265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5597" cy="2172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E613EB"/>
    <w:multiLevelType w:val="hybridMultilevel"/>
    <w:tmpl w:val="C5061CE2"/>
    <w:lvl w:ilvl="0" w:tplc="756659C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B754B6"/>
    <w:multiLevelType w:val="hybridMultilevel"/>
    <w:tmpl w:val="438CB7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EC64B2"/>
    <w:multiLevelType w:val="hybridMultilevel"/>
    <w:tmpl w:val="B4D4C4FA"/>
    <w:lvl w:ilvl="0" w:tplc="95EC1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44FC7"/>
    <w:multiLevelType w:val="multilevel"/>
    <w:tmpl w:val="0DC44FC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9258AF"/>
    <w:multiLevelType w:val="hybridMultilevel"/>
    <w:tmpl w:val="E23A7344"/>
    <w:lvl w:ilvl="0" w:tplc="CDEEB1CA">
      <w:start w:val="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EE4FF5"/>
    <w:multiLevelType w:val="hybridMultilevel"/>
    <w:tmpl w:val="4C607D22"/>
    <w:lvl w:ilvl="0" w:tplc="DD56D6C6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292F4A"/>
    <w:multiLevelType w:val="hybridMultilevel"/>
    <w:tmpl w:val="D0A6F33C"/>
    <w:lvl w:ilvl="0" w:tplc="4F784714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470B4A"/>
    <w:multiLevelType w:val="hybridMultilevel"/>
    <w:tmpl w:val="A1106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E90637"/>
    <w:multiLevelType w:val="hybridMultilevel"/>
    <w:tmpl w:val="46A2032C"/>
    <w:lvl w:ilvl="0" w:tplc="09008AD2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DA5742"/>
    <w:multiLevelType w:val="multilevel"/>
    <w:tmpl w:val="E80810D4"/>
    <w:lvl w:ilvl="0">
      <w:start w:val="1"/>
      <w:numFmt w:val="decimal"/>
      <w:lvlText w:val="%1."/>
      <w:lvlJc w:val="left"/>
      <w:pPr>
        <w:ind w:left="840" w:hanging="420"/>
      </w:pPr>
      <w:rPr>
        <w:rFonts w:ascii="微软雅黑" w:eastAsia="微软雅黑" w:hAnsi="微软雅黑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D40033"/>
    <w:multiLevelType w:val="hybridMultilevel"/>
    <w:tmpl w:val="A616337C"/>
    <w:lvl w:ilvl="0" w:tplc="71B6DDDE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0C5FEA"/>
    <w:multiLevelType w:val="hybridMultilevel"/>
    <w:tmpl w:val="B30684EC"/>
    <w:lvl w:ilvl="0" w:tplc="04090011">
      <w:start w:val="1"/>
      <w:numFmt w:val="decimal"/>
      <w:lvlText w:val="%1)"/>
      <w:lvlJc w:val="left"/>
      <w:pPr>
        <w:ind w:left="1100" w:hanging="420"/>
      </w:p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3">
    <w:nsid w:val="298053A4"/>
    <w:multiLevelType w:val="hybridMultilevel"/>
    <w:tmpl w:val="FC086F62"/>
    <w:lvl w:ilvl="0" w:tplc="A2307E4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C12282"/>
    <w:multiLevelType w:val="hybridMultilevel"/>
    <w:tmpl w:val="F7FAD71E"/>
    <w:lvl w:ilvl="0" w:tplc="B4C2E776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762BB8"/>
    <w:multiLevelType w:val="hybridMultilevel"/>
    <w:tmpl w:val="F1EC8428"/>
    <w:lvl w:ilvl="0" w:tplc="03DEAE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75465A"/>
    <w:multiLevelType w:val="multilevel"/>
    <w:tmpl w:val="4B6AB77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1D3178A"/>
    <w:multiLevelType w:val="hybridMultilevel"/>
    <w:tmpl w:val="94EC85EE"/>
    <w:lvl w:ilvl="0" w:tplc="4B648A7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DC2155"/>
    <w:multiLevelType w:val="hybridMultilevel"/>
    <w:tmpl w:val="FB4E850A"/>
    <w:lvl w:ilvl="0" w:tplc="89FE4056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9">
    <w:nsid w:val="39CC0AD6"/>
    <w:multiLevelType w:val="hybridMultilevel"/>
    <w:tmpl w:val="BB8A3506"/>
    <w:lvl w:ilvl="0" w:tplc="D76AB828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2F08B5"/>
    <w:multiLevelType w:val="hybridMultilevel"/>
    <w:tmpl w:val="7F80BEC6"/>
    <w:lvl w:ilvl="0" w:tplc="CC209DD6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3F6476"/>
    <w:multiLevelType w:val="hybridMultilevel"/>
    <w:tmpl w:val="C0C0F954"/>
    <w:lvl w:ilvl="0" w:tplc="4A502F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C93156"/>
    <w:multiLevelType w:val="hybridMultilevel"/>
    <w:tmpl w:val="D226A9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225C08"/>
    <w:multiLevelType w:val="hybridMultilevel"/>
    <w:tmpl w:val="D47AC80A"/>
    <w:lvl w:ilvl="0" w:tplc="6B561D84">
      <w:start w:val="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003AED"/>
    <w:multiLevelType w:val="hybridMultilevel"/>
    <w:tmpl w:val="8ED026E8"/>
    <w:lvl w:ilvl="0" w:tplc="E3ACCA9E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6849BE"/>
    <w:multiLevelType w:val="hybridMultilevel"/>
    <w:tmpl w:val="A3A21E82"/>
    <w:lvl w:ilvl="0" w:tplc="86B89FB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053A03"/>
    <w:multiLevelType w:val="hybridMultilevel"/>
    <w:tmpl w:val="A4C25220"/>
    <w:lvl w:ilvl="0" w:tplc="A0F6A83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E76ED6"/>
    <w:multiLevelType w:val="hybridMultilevel"/>
    <w:tmpl w:val="40600818"/>
    <w:lvl w:ilvl="0" w:tplc="6AA83A8A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F7457A"/>
    <w:multiLevelType w:val="hybridMultilevel"/>
    <w:tmpl w:val="5E0EA908"/>
    <w:lvl w:ilvl="0" w:tplc="D5AA5A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F84A2F"/>
    <w:multiLevelType w:val="hybridMultilevel"/>
    <w:tmpl w:val="885A8D88"/>
    <w:lvl w:ilvl="0" w:tplc="C8BC65F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1D65B7"/>
    <w:multiLevelType w:val="hybridMultilevel"/>
    <w:tmpl w:val="F17A8304"/>
    <w:lvl w:ilvl="0" w:tplc="B4C6943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AC87D1A"/>
    <w:multiLevelType w:val="hybridMultilevel"/>
    <w:tmpl w:val="6472C5F6"/>
    <w:lvl w:ilvl="0" w:tplc="C5E67D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BCE2785"/>
    <w:multiLevelType w:val="hybridMultilevel"/>
    <w:tmpl w:val="AD30B8CC"/>
    <w:lvl w:ilvl="0" w:tplc="C7186A8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B35D52"/>
    <w:multiLevelType w:val="hybridMultilevel"/>
    <w:tmpl w:val="B9E64B7E"/>
    <w:lvl w:ilvl="0" w:tplc="C61CCA1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7D065E1"/>
    <w:multiLevelType w:val="hybridMultilevel"/>
    <w:tmpl w:val="4F5E3D0C"/>
    <w:lvl w:ilvl="0" w:tplc="D1D0C5D4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A405C1A"/>
    <w:multiLevelType w:val="hybridMultilevel"/>
    <w:tmpl w:val="7C2C2656"/>
    <w:lvl w:ilvl="0" w:tplc="FEC455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E117E7"/>
    <w:multiLevelType w:val="hybridMultilevel"/>
    <w:tmpl w:val="37A2A2DA"/>
    <w:lvl w:ilvl="0" w:tplc="CD44436C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2A6EB2"/>
    <w:multiLevelType w:val="hybridMultilevel"/>
    <w:tmpl w:val="C3648BBC"/>
    <w:lvl w:ilvl="0" w:tplc="E9949440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247253"/>
    <w:multiLevelType w:val="hybridMultilevel"/>
    <w:tmpl w:val="5FA2578A"/>
    <w:lvl w:ilvl="0" w:tplc="A590372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745CA2"/>
    <w:multiLevelType w:val="hybridMultilevel"/>
    <w:tmpl w:val="1D70B70E"/>
    <w:lvl w:ilvl="0" w:tplc="6E0674A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BF2678"/>
    <w:multiLevelType w:val="hybridMultilevel"/>
    <w:tmpl w:val="E3585E9C"/>
    <w:lvl w:ilvl="0" w:tplc="D5AA5A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EC1253"/>
    <w:multiLevelType w:val="hybridMultilevel"/>
    <w:tmpl w:val="4EF220C8"/>
    <w:lvl w:ilvl="0" w:tplc="E4EA8AD8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42">
    <w:nsid w:val="733D28E5"/>
    <w:multiLevelType w:val="hybridMultilevel"/>
    <w:tmpl w:val="26722B48"/>
    <w:lvl w:ilvl="0" w:tplc="C8BC65F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C17767"/>
    <w:multiLevelType w:val="hybridMultilevel"/>
    <w:tmpl w:val="14E27C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DC081F"/>
    <w:multiLevelType w:val="hybridMultilevel"/>
    <w:tmpl w:val="8AAC6D18"/>
    <w:lvl w:ilvl="0" w:tplc="6A3851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F70AC1"/>
    <w:multiLevelType w:val="multilevel"/>
    <w:tmpl w:val="9642048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6">
    <w:nsid w:val="754A668C"/>
    <w:multiLevelType w:val="hybridMultilevel"/>
    <w:tmpl w:val="9E3CDA92"/>
    <w:lvl w:ilvl="0" w:tplc="D47AF80E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47">
    <w:nsid w:val="79EE00E9"/>
    <w:multiLevelType w:val="hybridMultilevel"/>
    <w:tmpl w:val="9D881514"/>
    <w:lvl w:ilvl="0" w:tplc="04C2E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45"/>
  </w:num>
  <w:num w:numId="5">
    <w:abstractNumId w:val="16"/>
  </w:num>
  <w:num w:numId="6">
    <w:abstractNumId w:val="35"/>
  </w:num>
  <w:num w:numId="7">
    <w:abstractNumId w:val="3"/>
  </w:num>
  <w:num w:numId="8">
    <w:abstractNumId w:val="47"/>
  </w:num>
  <w:num w:numId="9">
    <w:abstractNumId w:val="8"/>
  </w:num>
  <w:num w:numId="10">
    <w:abstractNumId w:val="43"/>
  </w:num>
  <w:num w:numId="11">
    <w:abstractNumId w:val="22"/>
  </w:num>
  <w:num w:numId="12">
    <w:abstractNumId w:val="42"/>
  </w:num>
  <w:num w:numId="13">
    <w:abstractNumId w:val="29"/>
  </w:num>
  <w:num w:numId="14">
    <w:abstractNumId w:val="2"/>
  </w:num>
  <w:num w:numId="15">
    <w:abstractNumId w:val="40"/>
  </w:num>
  <w:num w:numId="16">
    <w:abstractNumId w:val="28"/>
  </w:num>
  <w:num w:numId="17">
    <w:abstractNumId w:val="17"/>
  </w:num>
  <w:num w:numId="18">
    <w:abstractNumId w:val="31"/>
  </w:num>
  <w:num w:numId="19">
    <w:abstractNumId w:val="44"/>
  </w:num>
  <w:num w:numId="20">
    <w:abstractNumId w:val="12"/>
  </w:num>
  <w:num w:numId="21">
    <w:abstractNumId w:val="33"/>
  </w:num>
  <w:num w:numId="22">
    <w:abstractNumId w:val="32"/>
  </w:num>
  <w:num w:numId="23">
    <w:abstractNumId w:val="6"/>
  </w:num>
  <w:num w:numId="24">
    <w:abstractNumId w:val="9"/>
  </w:num>
  <w:num w:numId="25">
    <w:abstractNumId w:val="39"/>
  </w:num>
  <w:num w:numId="26">
    <w:abstractNumId w:val="23"/>
  </w:num>
  <w:num w:numId="27">
    <w:abstractNumId w:val="1"/>
  </w:num>
  <w:num w:numId="28">
    <w:abstractNumId w:val="46"/>
  </w:num>
  <w:num w:numId="29">
    <w:abstractNumId w:val="30"/>
  </w:num>
  <w:num w:numId="30">
    <w:abstractNumId w:val="13"/>
  </w:num>
  <w:num w:numId="31">
    <w:abstractNumId w:val="5"/>
  </w:num>
  <w:num w:numId="32">
    <w:abstractNumId w:val="11"/>
  </w:num>
  <w:num w:numId="33">
    <w:abstractNumId w:val="25"/>
  </w:num>
  <w:num w:numId="34">
    <w:abstractNumId w:val="26"/>
  </w:num>
  <w:num w:numId="35">
    <w:abstractNumId w:val="41"/>
  </w:num>
  <w:num w:numId="36">
    <w:abstractNumId w:val="15"/>
  </w:num>
  <w:num w:numId="37">
    <w:abstractNumId w:val="21"/>
  </w:num>
  <w:num w:numId="38">
    <w:abstractNumId w:val="19"/>
  </w:num>
  <w:num w:numId="39">
    <w:abstractNumId w:val="20"/>
  </w:num>
  <w:num w:numId="40">
    <w:abstractNumId w:val="38"/>
  </w:num>
  <w:num w:numId="41">
    <w:abstractNumId w:val="18"/>
  </w:num>
  <w:num w:numId="42">
    <w:abstractNumId w:val="27"/>
  </w:num>
  <w:num w:numId="43">
    <w:abstractNumId w:val="37"/>
  </w:num>
  <w:num w:numId="44">
    <w:abstractNumId w:val="14"/>
  </w:num>
  <w:num w:numId="45">
    <w:abstractNumId w:val="7"/>
  </w:num>
  <w:num w:numId="46">
    <w:abstractNumId w:val="36"/>
  </w:num>
  <w:num w:numId="47">
    <w:abstractNumId w:val="34"/>
  </w:num>
  <w:num w:numId="48">
    <w:abstractNumId w:val="2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102"/>
    <w:rsid w:val="00001D1F"/>
    <w:rsid w:val="00005FC5"/>
    <w:rsid w:val="000110EF"/>
    <w:rsid w:val="00011DE9"/>
    <w:rsid w:val="0001292A"/>
    <w:rsid w:val="00012F1C"/>
    <w:rsid w:val="00023592"/>
    <w:rsid w:val="00027A74"/>
    <w:rsid w:val="0003104A"/>
    <w:rsid w:val="00031C56"/>
    <w:rsid w:val="00034D32"/>
    <w:rsid w:val="00047F18"/>
    <w:rsid w:val="00060855"/>
    <w:rsid w:val="0006210B"/>
    <w:rsid w:val="000649EC"/>
    <w:rsid w:val="00064CFE"/>
    <w:rsid w:val="0006532C"/>
    <w:rsid w:val="00067F84"/>
    <w:rsid w:val="00070980"/>
    <w:rsid w:val="00072072"/>
    <w:rsid w:val="000726F8"/>
    <w:rsid w:val="00072961"/>
    <w:rsid w:val="00072CCB"/>
    <w:rsid w:val="000731DC"/>
    <w:rsid w:val="00075B79"/>
    <w:rsid w:val="00077A1E"/>
    <w:rsid w:val="00077B4A"/>
    <w:rsid w:val="00084499"/>
    <w:rsid w:val="00091EF6"/>
    <w:rsid w:val="0009463B"/>
    <w:rsid w:val="000C08BB"/>
    <w:rsid w:val="000C44E1"/>
    <w:rsid w:val="000D472B"/>
    <w:rsid w:val="000D4CDA"/>
    <w:rsid w:val="000D5634"/>
    <w:rsid w:val="000D569B"/>
    <w:rsid w:val="000E5613"/>
    <w:rsid w:val="000E63E3"/>
    <w:rsid w:val="000F0C87"/>
    <w:rsid w:val="001053E9"/>
    <w:rsid w:val="00105B79"/>
    <w:rsid w:val="0011247B"/>
    <w:rsid w:val="0011550A"/>
    <w:rsid w:val="00117963"/>
    <w:rsid w:val="00134268"/>
    <w:rsid w:val="00142B25"/>
    <w:rsid w:val="00157039"/>
    <w:rsid w:val="00157064"/>
    <w:rsid w:val="00162102"/>
    <w:rsid w:val="00170525"/>
    <w:rsid w:val="00171169"/>
    <w:rsid w:val="00172629"/>
    <w:rsid w:val="00173A1C"/>
    <w:rsid w:val="00181128"/>
    <w:rsid w:val="001827D7"/>
    <w:rsid w:val="00185424"/>
    <w:rsid w:val="0018557F"/>
    <w:rsid w:val="0019235B"/>
    <w:rsid w:val="00194558"/>
    <w:rsid w:val="00195D99"/>
    <w:rsid w:val="001A40B1"/>
    <w:rsid w:val="001A57AD"/>
    <w:rsid w:val="001B1C39"/>
    <w:rsid w:val="001C4917"/>
    <w:rsid w:val="001C7153"/>
    <w:rsid w:val="001D763F"/>
    <w:rsid w:val="001E026F"/>
    <w:rsid w:val="001E5071"/>
    <w:rsid w:val="001E5D5D"/>
    <w:rsid w:val="001F0659"/>
    <w:rsid w:val="001F5013"/>
    <w:rsid w:val="00200D6C"/>
    <w:rsid w:val="00225B13"/>
    <w:rsid w:val="00241D8B"/>
    <w:rsid w:val="00242599"/>
    <w:rsid w:val="00245B66"/>
    <w:rsid w:val="00247C60"/>
    <w:rsid w:val="00253725"/>
    <w:rsid w:val="00253E4E"/>
    <w:rsid w:val="002545AA"/>
    <w:rsid w:val="002562B6"/>
    <w:rsid w:val="00257F9F"/>
    <w:rsid w:val="00257FBE"/>
    <w:rsid w:val="00260B70"/>
    <w:rsid w:val="002620AC"/>
    <w:rsid w:val="00270F48"/>
    <w:rsid w:val="00274580"/>
    <w:rsid w:val="0027747E"/>
    <w:rsid w:val="00280B91"/>
    <w:rsid w:val="002810EA"/>
    <w:rsid w:val="002853AF"/>
    <w:rsid w:val="002960E7"/>
    <w:rsid w:val="002B0739"/>
    <w:rsid w:val="002B4215"/>
    <w:rsid w:val="002C1749"/>
    <w:rsid w:val="002C3D34"/>
    <w:rsid w:val="002C4717"/>
    <w:rsid w:val="002C47FD"/>
    <w:rsid w:val="002C4FCF"/>
    <w:rsid w:val="002D22D7"/>
    <w:rsid w:val="002D3B37"/>
    <w:rsid w:val="002D408E"/>
    <w:rsid w:val="002E7A7A"/>
    <w:rsid w:val="002F14EC"/>
    <w:rsid w:val="002F5B37"/>
    <w:rsid w:val="002F5C60"/>
    <w:rsid w:val="0030264E"/>
    <w:rsid w:val="00304CAC"/>
    <w:rsid w:val="00305C63"/>
    <w:rsid w:val="003226D8"/>
    <w:rsid w:val="00324AE7"/>
    <w:rsid w:val="003258D9"/>
    <w:rsid w:val="00326A74"/>
    <w:rsid w:val="00330693"/>
    <w:rsid w:val="00343F94"/>
    <w:rsid w:val="003457E4"/>
    <w:rsid w:val="00351AD3"/>
    <w:rsid w:val="00352649"/>
    <w:rsid w:val="003576FB"/>
    <w:rsid w:val="00366DA6"/>
    <w:rsid w:val="003670B8"/>
    <w:rsid w:val="00371B9C"/>
    <w:rsid w:val="00376D42"/>
    <w:rsid w:val="0038102B"/>
    <w:rsid w:val="003836DF"/>
    <w:rsid w:val="00386B51"/>
    <w:rsid w:val="00395CAC"/>
    <w:rsid w:val="003A59C1"/>
    <w:rsid w:val="003C3699"/>
    <w:rsid w:val="003C5499"/>
    <w:rsid w:val="003C7B7E"/>
    <w:rsid w:val="003D2D80"/>
    <w:rsid w:val="003D47F4"/>
    <w:rsid w:val="003D53DC"/>
    <w:rsid w:val="003D7BE0"/>
    <w:rsid w:val="003E1CCB"/>
    <w:rsid w:val="00414007"/>
    <w:rsid w:val="00415119"/>
    <w:rsid w:val="00420AC6"/>
    <w:rsid w:val="00420BFC"/>
    <w:rsid w:val="00423866"/>
    <w:rsid w:val="00430411"/>
    <w:rsid w:val="00435D48"/>
    <w:rsid w:val="004361CE"/>
    <w:rsid w:val="00452655"/>
    <w:rsid w:val="00457C7E"/>
    <w:rsid w:val="00462D3D"/>
    <w:rsid w:val="00464AF6"/>
    <w:rsid w:val="004652AE"/>
    <w:rsid w:val="004740C2"/>
    <w:rsid w:val="00487170"/>
    <w:rsid w:val="004A440F"/>
    <w:rsid w:val="004B0892"/>
    <w:rsid w:val="004D6E56"/>
    <w:rsid w:val="004E4DDF"/>
    <w:rsid w:val="004E7367"/>
    <w:rsid w:val="004E7732"/>
    <w:rsid w:val="0050302E"/>
    <w:rsid w:val="0051080A"/>
    <w:rsid w:val="00511DA7"/>
    <w:rsid w:val="00524374"/>
    <w:rsid w:val="00524B43"/>
    <w:rsid w:val="00526568"/>
    <w:rsid w:val="00526F96"/>
    <w:rsid w:val="005306C9"/>
    <w:rsid w:val="00534A44"/>
    <w:rsid w:val="00536D06"/>
    <w:rsid w:val="00541E73"/>
    <w:rsid w:val="00544D59"/>
    <w:rsid w:val="00545162"/>
    <w:rsid w:val="00546AAB"/>
    <w:rsid w:val="00551440"/>
    <w:rsid w:val="00557797"/>
    <w:rsid w:val="00562CA0"/>
    <w:rsid w:val="00566982"/>
    <w:rsid w:val="00571A35"/>
    <w:rsid w:val="00573A21"/>
    <w:rsid w:val="005822CB"/>
    <w:rsid w:val="00585EAF"/>
    <w:rsid w:val="00587E16"/>
    <w:rsid w:val="00597589"/>
    <w:rsid w:val="005A09B5"/>
    <w:rsid w:val="005A4DC1"/>
    <w:rsid w:val="005A7150"/>
    <w:rsid w:val="005B5573"/>
    <w:rsid w:val="005B64C9"/>
    <w:rsid w:val="005B786E"/>
    <w:rsid w:val="005C0CD0"/>
    <w:rsid w:val="005C451E"/>
    <w:rsid w:val="005D13C5"/>
    <w:rsid w:val="005D2332"/>
    <w:rsid w:val="005E1264"/>
    <w:rsid w:val="005E25F1"/>
    <w:rsid w:val="005E470F"/>
    <w:rsid w:val="005E5C2D"/>
    <w:rsid w:val="005F4980"/>
    <w:rsid w:val="005F54E1"/>
    <w:rsid w:val="00602D24"/>
    <w:rsid w:val="00602EBC"/>
    <w:rsid w:val="00612073"/>
    <w:rsid w:val="006120E8"/>
    <w:rsid w:val="00620C0A"/>
    <w:rsid w:val="00621A70"/>
    <w:rsid w:val="00622DC9"/>
    <w:rsid w:val="006244C0"/>
    <w:rsid w:val="00625F67"/>
    <w:rsid w:val="00633CD2"/>
    <w:rsid w:val="00635710"/>
    <w:rsid w:val="00642C32"/>
    <w:rsid w:val="0065437C"/>
    <w:rsid w:val="00656E71"/>
    <w:rsid w:val="00662F9C"/>
    <w:rsid w:val="00672D54"/>
    <w:rsid w:val="006762B5"/>
    <w:rsid w:val="00677F4E"/>
    <w:rsid w:val="00686FC6"/>
    <w:rsid w:val="006876DE"/>
    <w:rsid w:val="00687999"/>
    <w:rsid w:val="00692B80"/>
    <w:rsid w:val="00693239"/>
    <w:rsid w:val="006934B2"/>
    <w:rsid w:val="006936F6"/>
    <w:rsid w:val="0069638F"/>
    <w:rsid w:val="006A1A7C"/>
    <w:rsid w:val="006A495E"/>
    <w:rsid w:val="006A5047"/>
    <w:rsid w:val="006A75A0"/>
    <w:rsid w:val="006B08DE"/>
    <w:rsid w:val="006B596C"/>
    <w:rsid w:val="006B73E2"/>
    <w:rsid w:val="006B7CF6"/>
    <w:rsid w:val="006C0C7B"/>
    <w:rsid w:val="006C2EC8"/>
    <w:rsid w:val="006C3690"/>
    <w:rsid w:val="006C563F"/>
    <w:rsid w:val="006D14C0"/>
    <w:rsid w:val="006D501C"/>
    <w:rsid w:val="006E0F1C"/>
    <w:rsid w:val="006E2888"/>
    <w:rsid w:val="006F58AB"/>
    <w:rsid w:val="00703764"/>
    <w:rsid w:val="00703C18"/>
    <w:rsid w:val="0070617E"/>
    <w:rsid w:val="00725FF2"/>
    <w:rsid w:val="00737C29"/>
    <w:rsid w:val="00742688"/>
    <w:rsid w:val="007433F6"/>
    <w:rsid w:val="007560C2"/>
    <w:rsid w:val="00756972"/>
    <w:rsid w:val="00763EE5"/>
    <w:rsid w:val="00772B77"/>
    <w:rsid w:val="00774D52"/>
    <w:rsid w:val="0078102B"/>
    <w:rsid w:val="00782A0C"/>
    <w:rsid w:val="00783858"/>
    <w:rsid w:val="00783DE8"/>
    <w:rsid w:val="00790A33"/>
    <w:rsid w:val="0079694E"/>
    <w:rsid w:val="007A0298"/>
    <w:rsid w:val="007A104E"/>
    <w:rsid w:val="007A169B"/>
    <w:rsid w:val="007A6C0D"/>
    <w:rsid w:val="007B08B0"/>
    <w:rsid w:val="007B296B"/>
    <w:rsid w:val="007B4F86"/>
    <w:rsid w:val="007B5849"/>
    <w:rsid w:val="007C077C"/>
    <w:rsid w:val="007D18B9"/>
    <w:rsid w:val="007D6325"/>
    <w:rsid w:val="007E14E1"/>
    <w:rsid w:val="007E15D4"/>
    <w:rsid w:val="007E23CA"/>
    <w:rsid w:val="007E3A5E"/>
    <w:rsid w:val="007F3E7B"/>
    <w:rsid w:val="007F58F0"/>
    <w:rsid w:val="00800246"/>
    <w:rsid w:val="00800A78"/>
    <w:rsid w:val="00804CF5"/>
    <w:rsid w:val="00806EA6"/>
    <w:rsid w:val="00813C04"/>
    <w:rsid w:val="008161F6"/>
    <w:rsid w:val="008213BB"/>
    <w:rsid w:val="00822A7F"/>
    <w:rsid w:val="0082617B"/>
    <w:rsid w:val="00832092"/>
    <w:rsid w:val="00833DB1"/>
    <w:rsid w:val="0084453A"/>
    <w:rsid w:val="00844ABB"/>
    <w:rsid w:val="00866646"/>
    <w:rsid w:val="0087488A"/>
    <w:rsid w:val="00880B3B"/>
    <w:rsid w:val="008845EA"/>
    <w:rsid w:val="0088633B"/>
    <w:rsid w:val="00892381"/>
    <w:rsid w:val="00895FAF"/>
    <w:rsid w:val="008A1310"/>
    <w:rsid w:val="008A52E5"/>
    <w:rsid w:val="008A6980"/>
    <w:rsid w:val="008B29AB"/>
    <w:rsid w:val="008C021C"/>
    <w:rsid w:val="008C6D9D"/>
    <w:rsid w:val="008D0403"/>
    <w:rsid w:val="008D3850"/>
    <w:rsid w:val="008D4E57"/>
    <w:rsid w:val="008D56BE"/>
    <w:rsid w:val="008E0105"/>
    <w:rsid w:val="008E46D5"/>
    <w:rsid w:val="008E6305"/>
    <w:rsid w:val="008E63F2"/>
    <w:rsid w:val="008F18C4"/>
    <w:rsid w:val="008F256C"/>
    <w:rsid w:val="008F6026"/>
    <w:rsid w:val="008F660E"/>
    <w:rsid w:val="009114DB"/>
    <w:rsid w:val="00917736"/>
    <w:rsid w:val="00921471"/>
    <w:rsid w:val="0092655C"/>
    <w:rsid w:val="00931836"/>
    <w:rsid w:val="00951A0C"/>
    <w:rsid w:val="00951CD3"/>
    <w:rsid w:val="009542EB"/>
    <w:rsid w:val="00960CF0"/>
    <w:rsid w:val="0096323D"/>
    <w:rsid w:val="00963FD8"/>
    <w:rsid w:val="00964FF4"/>
    <w:rsid w:val="00965109"/>
    <w:rsid w:val="00966654"/>
    <w:rsid w:val="00970649"/>
    <w:rsid w:val="00986F3A"/>
    <w:rsid w:val="0099211F"/>
    <w:rsid w:val="00993C2F"/>
    <w:rsid w:val="00994AB7"/>
    <w:rsid w:val="009A2A78"/>
    <w:rsid w:val="009A4E56"/>
    <w:rsid w:val="009A76A4"/>
    <w:rsid w:val="009B1C8D"/>
    <w:rsid w:val="009C16A6"/>
    <w:rsid w:val="009D4B91"/>
    <w:rsid w:val="009E229D"/>
    <w:rsid w:val="009E48F6"/>
    <w:rsid w:val="009E6AF3"/>
    <w:rsid w:val="009E6C39"/>
    <w:rsid w:val="009F22DC"/>
    <w:rsid w:val="009F22E8"/>
    <w:rsid w:val="00A00CEB"/>
    <w:rsid w:val="00A213EE"/>
    <w:rsid w:val="00A2161D"/>
    <w:rsid w:val="00A23BB5"/>
    <w:rsid w:val="00A33CA1"/>
    <w:rsid w:val="00A35685"/>
    <w:rsid w:val="00A40DD5"/>
    <w:rsid w:val="00A50F3E"/>
    <w:rsid w:val="00A528CD"/>
    <w:rsid w:val="00A54992"/>
    <w:rsid w:val="00A569C3"/>
    <w:rsid w:val="00A6506A"/>
    <w:rsid w:val="00A70A48"/>
    <w:rsid w:val="00A70E4A"/>
    <w:rsid w:val="00A7174D"/>
    <w:rsid w:val="00A877EB"/>
    <w:rsid w:val="00A87AE5"/>
    <w:rsid w:val="00A9013E"/>
    <w:rsid w:val="00A91AF2"/>
    <w:rsid w:val="00A9347B"/>
    <w:rsid w:val="00A95D6D"/>
    <w:rsid w:val="00AA3DDE"/>
    <w:rsid w:val="00AA7865"/>
    <w:rsid w:val="00AB4B4C"/>
    <w:rsid w:val="00AC044D"/>
    <w:rsid w:val="00AC3CE3"/>
    <w:rsid w:val="00AC7A2F"/>
    <w:rsid w:val="00AD3E1F"/>
    <w:rsid w:val="00AD6488"/>
    <w:rsid w:val="00AE0719"/>
    <w:rsid w:val="00AE48BA"/>
    <w:rsid w:val="00AE7567"/>
    <w:rsid w:val="00AF3224"/>
    <w:rsid w:val="00B00C3E"/>
    <w:rsid w:val="00B02357"/>
    <w:rsid w:val="00B06357"/>
    <w:rsid w:val="00B0755D"/>
    <w:rsid w:val="00B13471"/>
    <w:rsid w:val="00B15CE2"/>
    <w:rsid w:val="00B23241"/>
    <w:rsid w:val="00B2350C"/>
    <w:rsid w:val="00B25932"/>
    <w:rsid w:val="00B35979"/>
    <w:rsid w:val="00B3656A"/>
    <w:rsid w:val="00B37989"/>
    <w:rsid w:val="00B47999"/>
    <w:rsid w:val="00B54837"/>
    <w:rsid w:val="00B55B15"/>
    <w:rsid w:val="00B567CD"/>
    <w:rsid w:val="00B6056D"/>
    <w:rsid w:val="00B62E08"/>
    <w:rsid w:val="00B63C29"/>
    <w:rsid w:val="00B71825"/>
    <w:rsid w:val="00B73E64"/>
    <w:rsid w:val="00B8036F"/>
    <w:rsid w:val="00B81475"/>
    <w:rsid w:val="00B815E8"/>
    <w:rsid w:val="00B81789"/>
    <w:rsid w:val="00B83F2D"/>
    <w:rsid w:val="00B90AA2"/>
    <w:rsid w:val="00B917C4"/>
    <w:rsid w:val="00B93C14"/>
    <w:rsid w:val="00BA11FD"/>
    <w:rsid w:val="00BA20A0"/>
    <w:rsid w:val="00BA3FFA"/>
    <w:rsid w:val="00BA4684"/>
    <w:rsid w:val="00BA7DDF"/>
    <w:rsid w:val="00BB5559"/>
    <w:rsid w:val="00BC1AE1"/>
    <w:rsid w:val="00BC5D20"/>
    <w:rsid w:val="00BC7C3F"/>
    <w:rsid w:val="00BD0699"/>
    <w:rsid w:val="00BD0DA9"/>
    <w:rsid w:val="00BE4D49"/>
    <w:rsid w:val="00BF16B7"/>
    <w:rsid w:val="00BF1825"/>
    <w:rsid w:val="00BF199A"/>
    <w:rsid w:val="00BF6180"/>
    <w:rsid w:val="00BF73F6"/>
    <w:rsid w:val="00C032C9"/>
    <w:rsid w:val="00C04671"/>
    <w:rsid w:val="00C06523"/>
    <w:rsid w:val="00C109CA"/>
    <w:rsid w:val="00C203B2"/>
    <w:rsid w:val="00C25571"/>
    <w:rsid w:val="00C26BE1"/>
    <w:rsid w:val="00C30153"/>
    <w:rsid w:val="00C32779"/>
    <w:rsid w:val="00C32D6E"/>
    <w:rsid w:val="00C34ED7"/>
    <w:rsid w:val="00C356DD"/>
    <w:rsid w:val="00C3761C"/>
    <w:rsid w:val="00C426A3"/>
    <w:rsid w:val="00C47D28"/>
    <w:rsid w:val="00C51CB3"/>
    <w:rsid w:val="00C52C26"/>
    <w:rsid w:val="00C54282"/>
    <w:rsid w:val="00C64A75"/>
    <w:rsid w:val="00C655AF"/>
    <w:rsid w:val="00C73EB7"/>
    <w:rsid w:val="00C76066"/>
    <w:rsid w:val="00C833AE"/>
    <w:rsid w:val="00C83610"/>
    <w:rsid w:val="00C91698"/>
    <w:rsid w:val="00C949B5"/>
    <w:rsid w:val="00CA22D7"/>
    <w:rsid w:val="00CB1426"/>
    <w:rsid w:val="00CB3E77"/>
    <w:rsid w:val="00CB7128"/>
    <w:rsid w:val="00CD127D"/>
    <w:rsid w:val="00CD3F78"/>
    <w:rsid w:val="00CE38E1"/>
    <w:rsid w:val="00CF465B"/>
    <w:rsid w:val="00D05D69"/>
    <w:rsid w:val="00D1751C"/>
    <w:rsid w:val="00D17C9B"/>
    <w:rsid w:val="00D20621"/>
    <w:rsid w:val="00D21517"/>
    <w:rsid w:val="00D233ED"/>
    <w:rsid w:val="00D25598"/>
    <w:rsid w:val="00D25C84"/>
    <w:rsid w:val="00D327C7"/>
    <w:rsid w:val="00D334D7"/>
    <w:rsid w:val="00D35CDF"/>
    <w:rsid w:val="00D40B79"/>
    <w:rsid w:val="00D44270"/>
    <w:rsid w:val="00D50832"/>
    <w:rsid w:val="00D62D1E"/>
    <w:rsid w:val="00D726C6"/>
    <w:rsid w:val="00D77B06"/>
    <w:rsid w:val="00D84894"/>
    <w:rsid w:val="00DA00AF"/>
    <w:rsid w:val="00DA37AA"/>
    <w:rsid w:val="00DA37D9"/>
    <w:rsid w:val="00DA7831"/>
    <w:rsid w:val="00DC6A6D"/>
    <w:rsid w:val="00DD07CB"/>
    <w:rsid w:val="00DD391A"/>
    <w:rsid w:val="00DD4BD4"/>
    <w:rsid w:val="00DD5F29"/>
    <w:rsid w:val="00DE2A2C"/>
    <w:rsid w:val="00DF2533"/>
    <w:rsid w:val="00DF699E"/>
    <w:rsid w:val="00E018BA"/>
    <w:rsid w:val="00E04B65"/>
    <w:rsid w:val="00E06626"/>
    <w:rsid w:val="00E102B7"/>
    <w:rsid w:val="00E17CF9"/>
    <w:rsid w:val="00E208D2"/>
    <w:rsid w:val="00E23461"/>
    <w:rsid w:val="00E2448C"/>
    <w:rsid w:val="00E26134"/>
    <w:rsid w:val="00E31119"/>
    <w:rsid w:val="00E3375A"/>
    <w:rsid w:val="00E34B2E"/>
    <w:rsid w:val="00E46607"/>
    <w:rsid w:val="00E51799"/>
    <w:rsid w:val="00E54ABB"/>
    <w:rsid w:val="00E56AF5"/>
    <w:rsid w:val="00E61F09"/>
    <w:rsid w:val="00E662C4"/>
    <w:rsid w:val="00E80F65"/>
    <w:rsid w:val="00E87915"/>
    <w:rsid w:val="00E92BAB"/>
    <w:rsid w:val="00E93EE7"/>
    <w:rsid w:val="00E940E1"/>
    <w:rsid w:val="00EA54B8"/>
    <w:rsid w:val="00EA5601"/>
    <w:rsid w:val="00EC0B75"/>
    <w:rsid w:val="00ED4375"/>
    <w:rsid w:val="00ED4F50"/>
    <w:rsid w:val="00ED6D07"/>
    <w:rsid w:val="00EE32E7"/>
    <w:rsid w:val="00EE6BD0"/>
    <w:rsid w:val="00EF342E"/>
    <w:rsid w:val="00EF3EDC"/>
    <w:rsid w:val="00EF6803"/>
    <w:rsid w:val="00F02F8B"/>
    <w:rsid w:val="00F10B55"/>
    <w:rsid w:val="00F173E1"/>
    <w:rsid w:val="00F2018E"/>
    <w:rsid w:val="00F205DF"/>
    <w:rsid w:val="00F228F0"/>
    <w:rsid w:val="00F24235"/>
    <w:rsid w:val="00F24E48"/>
    <w:rsid w:val="00F3071A"/>
    <w:rsid w:val="00F3232D"/>
    <w:rsid w:val="00F3714C"/>
    <w:rsid w:val="00F377FB"/>
    <w:rsid w:val="00F4269D"/>
    <w:rsid w:val="00F43AF8"/>
    <w:rsid w:val="00F57366"/>
    <w:rsid w:val="00F752E9"/>
    <w:rsid w:val="00F779A9"/>
    <w:rsid w:val="00F8068E"/>
    <w:rsid w:val="00F86C30"/>
    <w:rsid w:val="00F9353A"/>
    <w:rsid w:val="00F9667C"/>
    <w:rsid w:val="00FB2C39"/>
    <w:rsid w:val="00FB6299"/>
    <w:rsid w:val="00FC27D5"/>
    <w:rsid w:val="00FC3374"/>
    <w:rsid w:val="00FC3FEB"/>
    <w:rsid w:val="00FD1245"/>
    <w:rsid w:val="00FE50F4"/>
    <w:rsid w:val="00FE563E"/>
    <w:rsid w:val="00FF0ACF"/>
    <w:rsid w:val="00FF0CAC"/>
    <w:rsid w:val="00FF2089"/>
    <w:rsid w:val="00FF21E7"/>
    <w:rsid w:val="00FF2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  <w:style w:type="paragraph" w:styleId="af5">
    <w:name w:val="Document Map"/>
    <w:basedOn w:val="a"/>
    <w:link w:val="Char7"/>
    <w:uiPriority w:val="99"/>
    <w:semiHidden/>
    <w:unhideWhenUsed/>
    <w:rsid w:val="00EA5601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5"/>
    <w:uiPriority w:val="99"/>
    <w:semiHidden/>
    <w:rsid w:val="00EA560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BC569-1F3E-4CE5-BC39-488B9813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6</Pages>
  <Words>296</Words>
  <Characters>1690</Characters>
  <Application>Microsoft Office Word</Application>
  <DocSecurity>0</DocSecurity>
  <Lines>14</Lines>
  <Paragraphs>3</Paragraphs>
  <ScaleCrop>false</ScaleCrop>
  <Company>China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</cp:lastModifiedBy>
  <cp:revision>71</cp:revision>
  <dcterms:created xsi:type="dcterms:W3CDTF">2016-05-18T01:43:00Z</dcterms:created>
  <dcterms:modified xsi:type="dcterms:W3CDTF">2016-06-19T23:08:00Z</dcterms:modified>
</cp:coreProperties>
</file>